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61A04" w14:textId="683E4FA7" w:rsidR="00BE416F" w:rsidRPr="00A8450C" w:rsidRDefault="000A23BF" w:rsidP="000A23BF">
      <w:pPr>
        <w:jc w:val="center"/>
        <w:rPr>
          <w:rFonts w:ascii="Arial" w:hAnsi="Arial" w:cs="Arial"/>
          <w:b/>
          <w:bCs/>
          <w:sz w:val="28"/>
          <w:szCs w:val="28"/>
        </w:rPr>
      </w:pPr>
      <w:r w:rsidRPr="00A8450C">
        <w:rPr>
          <w:rFonts w:ascii="Arial" w:hAnsi="Arial" w:cs="Arial"/>
          <w:b/>
          <w:bCs/>
          <w:sz w:val="28"/>
          <w:szCs w:val="28"/>
        </w:rPr>
        <w:t>Assignment # 1</w:t>
      </w:r>
    </w:p>
    <w:p w14:paraId="6230AA96" w14:textId="5BC49C66" w:rsidR="000A23BF" w:rsidRPr="00A8450C" w:rsidRDefault="000A23BF" w:rsidP="000A23BF">
      <w:pPr>
        <w:rPr>
          <w:rFonts w:ascii="Arial" w:hAnsi="Arial" w:cs="Arial"/>
          <w:sz w:val="20"/>
          <w:szCs w:val="20"/>
        </w:rPr>
      </w:pPr>
    </w:p>
    <w:p w14:paraId="06BF780A" w14:textId="33B0E404" w:rsidR="000A23BF" w:rsidRPr="00A8450C" w:rsidRDefault="000A23BF" w:rsidP="000A23BF">
      <w:pPr>
        <w:pStyle w:val="ListParagraph"/>
        <w:numPr>
          <w:ilvl w:val="0"/>
          <w:numId w:val="3"/>
        </w:numPr>
        <w:rPr>
          <w:rFonts w:ascii="Arial" w:hAnsi="Arial" w:cs="Arial"/>
          <w:sz w:val="20"/>
          <w:szCs w:val="20"/>
        </w:rPr>
      </w:pPr>
      <w:r w:rsidRPr="00A8450C">
        <w:rPr>
          <w:rFonts w:ascii="Arial" w:hAnsi="Arial" w:cs="Arial"/>
          <w:sz w:val="20"/>
          <w:szCs w:val="20"/>
        </w:rPr>
        <w:t xml:space="preserve">There are several aspects of data that need to be assessed to increase the quality of the data and hence, improve the analysis results. </w:t>
      </w:r>
    </w:p>
    <w:p w14:paraId="353BBCD6" w14:textId="7981F73E" w:rsidR="000A23BF" w:rsidRPr="00A8450C" w:rsidRDefault="000A23BF" w:rsidP="000A23BF">
      <w:pPr>
        <w:pStyle w:val="ListParagraph"/>
        <w:numPr>
          <w:ilvl w:val="0"/>
          <w:numId w:val="4"/>
        </w:numPr>
        <w:rPr>
          <w:rFonts w:ascii="Arial" w:hAnsi="Arial" w:cs="Arial"/>
          <w:sz w:val="20"/>
          <w:szCs w:val="20"/>
        </w:rPr>
      </w:pPr>
      <w:r w:rsidRPr="00A8450C">
        <w:rPr>
          <w:rFonts w:ascii="Arial" w:hAnsi="Arial" w:cs="Arial"/>
          <w:sz w:val="20"/>
          <w:szCs w:val="20"/>
        </w:rPr>
        <w:t>Accuracy</w:t>
      </w:r>
    </w:p>
    <w:p w14:paraId="664FDA82" w14:textId="019D93A4" w:rsidR="000A23BF" w:rsidRPr="00A8450C" w:rsidRDefault="000A23BF" w:rsidP="000A23BF">
      <w:pPr>
        <w:pStyle w:val="ListParagraph"/>
        <w:numPr>
          <w:ilvl w:val="0"/>
          <w:numId w:val="4"/>
        </w:numPr>
        <w:rPr>
          <w:rFonts w:ascii="Arial" w:hAnsi="Arial" w:cs="Arial"/>
          <w:sz w:val="20"/>
          <w:szCs w:val="20"/>
        </w:rPr>
      </w:pPr>
      <w:r w:rsidRPr="00A8450C">
        <w:rPr>
          <w:rFonts w:ascii="Arial" w:hAnsi="Arial" w:cs="Arial"/>
          <w:sz w:val="20"/>
          <w:szCs w:val="20"/>
        </w:rPr>
        <w:t>Completeness</w:t>
      </w:r>
    </w:p>
    <w:p w14:paraId="2FFD5CED" w14:textId="6EF77F46" w:rsidR="000A23BF" w:rsidRPr="00A8450C" w:rsidRDefault="000A23BF" w:rsidP="000A23BF">
      <w:pPr>
        <w:pStyle w:val="ListParagraph"/>
        <w:numPr>
          <w:ilvl w:val="0"/>
          <w:numId w:val="4"/>
        </w:numPr>
        <w:rPr>
          <w:rFonts w:ascii="Arial" w:hAnsi="Arial" w:cs="Arial"/>
          <w:sz w:val="20"/>
          <w:szCs w:val="20"/>
        </w:rPr>
      </w:pPr>
      <w:r w:rsidRPr="00A8450C">
        <w:rPr>
          <w:rFonts w:ascii="Arial" w:hAnsi="Arial" w:cs="Arial"/>
          <w:sz w:val="20"/>
          <w:szCs w:val="20"/>
        </w:rPr>
        <w:t>Consistency</w:t>
      </w:r>
    </w:p>
    <w:p w14:paraId="0945B91F" w14:textId="4C4C3419" w:rsidR="000A23BF" w:rsidRPr="00A8450C" w:rsidRDefault="000A23BF" w:rsidP="000A23BF">
      <w:pPr>
        <w:pStyle w:val="ListParagraph"/>
        <w:numPr>
          <w:ilvl w:val="0"/>
          <w:numId w:val="4"/>
        </w:numPr>
        <w:rPr>
          <w:rFonts w:ascii="Arial" w:hAnsi="Arial" w:cs="Arial"/>
          <w:sz w:val="20"/>
          <w:szCs w:val="20"/>
        </w:rPr>
      </w:pPr>
      <w:r w:rsidRPr="00A8450C">
        <w:rPr>
          <w:rFonts w:ascii="Arial" w:hAnsi="Arial" w:cs="Arial"/>
          <w:sz w:val="20"/>
          <w:szCs w:val="20"/>
        </w:rPr>
        <w:t>Reliability</w:t>
      </w:r>
    </w:p>
    <w:p w14:paraId="666BDC47" w14:textId="30064365" w:rsidR="000A23BF" w:rsidRPr="00A8450C" w:rsidRDefault="000A23BF" w:rsidP="000A23BF">
      <w:pPr>
        <w:pStyle w:val="ListParagraph"/>
        <w:numPr>
          <w:ilvl w:val="0"/>
          <w:numId w:val="4"/>
        </w:numPr>
        <w:rPr>
          <w:rFonts w:ascii="Arial" w:hAnsi="Arial" w:cs="Arial"/>
          <w:sz w:val="20"/>
          <w:szCs w:val="20"/>
        </w:rPr>
      </w:pPr>
      <w:r w:rsidRPr="00A8450C">
        <w:rPr>
          <w:rFonts w:ascii="Arial" w:hAnsi="Arial" w:cs="Arial"/>
          <w:sz w:val="20"/>
          <w:szCs w:val="20"/>
        </w:rPr>
        <w:t>Timeliness</w:t>
      </w:r>
    </w:p>
    <w:p w14:paraId="3A1951AD" w14:textId="64647BEF" w:rsidR="000A23BF" w:rsidRPr="00A8450C" w:rsidRDefault="000A23BF" w:rsidP="000A23BF">
      <w:pPr>
        <w:ind w:left="720"/>
        <w:rPr>
          <w:rFonts w:ascii="Arial" w:hAnsi="Arial" w:cs="Arial"/>
          <w:sz w:val="20"/>
          <w:szCs w:val="20"/>
        </w:rPr>
      </w:pPr>
      <w:r w:rsidRPr="00A8450C">
        <w:rPr>
          <w:rFonts w:ascii="Arial" w:hAnsi="Arial" w:cs="Arial"/>
          <w:sz w:val="20"/>
          <w:szCs w:val="20"/>
        </w:rPr>
        <w:t>These are some of the quality checks that can be done on the dataset before using the data. The quality checks can vary in each scenario, and it may not be necessary to have your data accurate, complete, consistent, unique, and up to date each time we are preparing the data.</w:t>
      </w:r>
    </w:p>
    <w:p w14:paraId="501859A8" w14:textId="5DA02009" w:rsidR="000A23BF" w:rsidRPr="00D33827" w:rsidRDefault="000A23BF" w:rsidP="000A23BF">
      <w:pPr>
        <w:ind w:left="720"/>
        <w:rPr>
          <w:rFonts w:ascii="Arial" w:hAnsi="Arial" w:cs="Arial"/>
          <w:color w:val="000000" w:themeColor="text1"/>
          <w:sz w:val="20"/>
          <w:szCs w:val="20"/>
        </w:rPr>
      </w:pPr>
      <w:r w:rsidRPr="00A8450C">
        <w:rPr>
          <w:rFonts w:ascii="Arial" w:hAnsi="Arial" w:cs="Arial"/>
          <w:sz w:val="20"/>
          <w:szCs w:val="20"/>
        </w:rPr>
        <w:t xml:space="preserve">For </w:t>
      </w:r>
      <w:r w:rsidR="0044418B" w:rsidRPr="00A8450C">
        <w:rPr>
          <w:rFonts w:ascii="Arial" w:hAnsi="Arial" w:cs="Arial"/>
          <w:sz w:val="20"/>
          <w:szCs w:val="20"/>
        </w:rPr>
        <w:t>e.g.</w:t>
      </w:r>
      <w:r w:rsidRPr="00A8450C">
        <w:rPr>
          <w:rFonts w:ascii="Arial" w:hAnsi="Arial" w:cs="Arial"/>
          <w:sz w:val="20"/>
          <w:szCs w:val="20"/>
        </w:rPr>
        <w:t xml:space="preserve">, </w:t>
      </w:r>
      <w:r w:rsidR="005874FC" w:rsidRPr="00A8450C">
        <w:rPr>
          <w:rFonts w:ascii="Arial" w:hAnsi="Arial" w:cs="Arial"/>
          <w:sz w:val="20"/>
          <w:szCs w:val="20"/>
        </w:rPr>
        <w:t>when working with financial datasets, precision and accuracy of the data is of utmost importance</w:t>
      </w:r>
      <w:r w:rsidR="00EA27C8">
        <w:rPr>
          <w:rFonts w:ascii="Arial" w:hAnsi="Arial" w:cs="Arial"/>
          <w:sz w:val="20"/>
          <w:szCs w:val="20"/>
        </w:rPr>
        <w:t xml:space="preserve"> </w:t>
      </w:r>
      <w:r w:rsidR="00EA27C8" w:rsidRPr="00D33827">
        <w:rPr>
          <w:rFonts w:ascii="Arial" w:hAnsi="Arial" w:cs="Arial"/>
          <w:color w:val="000000" w:themeColor="text1"/>
          <w:sz w:val="20"/>
          <w:szCs w:val="20"/>
        </w:rPr>
        <w:t xml:space="preserve">for </w:t>
      </w:r>
      <w:r w:rsidR="00A251F7" w:rsidRPr="00D33827">
        <w:rPr>
          <w:rFonts w:ascii="Arial" w:hAnsi="Arial" w:cs="Arial"/>
          <w:color w:val="000000" w:themeColor="text1"/>
          <w:sz w:val="20"/>
          <w:szCs w:val="20"/>
        </w:rPr>
        <w:t>financial y</w:t>
      </w:r>
      <w:r w:rsidR="00EA27C8" w:rsidRPr="00D33827">
        <w:rPr>
          <w:rFonts w:ascii="Arial" w:hAnsi="Arial" w:cs="Arial"/>
          <w:color w:val="000000" w:themeColor="text1"/>
          <w:sz w:val="20"/>
          <w:szCs w:val="20"/>
        </w:rPr>
        <w:t>ear-end reporting</w:t>
      </w:r>
      <w:r w:rsidR="00A251F7" w:rsidRPr="00D33827">
        <w:rPr>
          <w:rFonts w:ascii="Arial" w:hAnsi="Arial" w:cs="Arial"/>
          <w:color w:val="000000" w:themeColor="text1"/>
          <w:sz w:val="20"/>
          <w:szCs w:val="20"/>
        </w:rPr>
        <w:t xml:space="preserve"> in organizations</w:t>
      </w:r>
      <w:r w:rsidR="005874FC" w:rsidRPr="00D33827">
        <w:rPr>
          <w:rFonts w:ascii="Arial" w:hAnsi="Arial" w:cs="Arial"/>
          <w:color w:val="000000" w:themeColor="text1"/>
          <w:sz w:val="20"/>
          <w:szCs w:val="20"/>
        </w:rPr>
        <w:t xml:space="preserve">. Accuracy and completeness therefore take a higher precedence for quality checks over timeliness (since financial reporting involves using data from previous years). A small discrepancy in the financial data can account for significant </w:t>
      </w:r>
      <w:r w:rsidR="008A3A4C" w:rsidRPr="00D33827">
        <w:rPr>
          <w:rFonts w:ascii="Arial" w:hAnsi="Arial" w:cs="Arial"/>
          <w:color w:val="000000" w:themeColor="text1"/>
          <w:sz w:val="20"/>
          <w:szCs w:val="20"/>
        </w:rPr>
        <w:t xml:space="preserve">business </w:t>
      </w:r>
      <w:r w:rsidR="005874FC" w:rsidRPr="00D33827">
        <w:rPr>
          <w:rFonts w:ascii="Arial" w:hAnsi="Arial" w:cs="Arial"/>
          <w:color w:val="000000" w:themeColor="text1"/>
          <w:sz w:val="20"/>
          <w:szCs w:val="20"/>
        </w:rPr>
        <w:t>consequences</w:t>
      </w:r>
      <w:r w:rsidR="00A251F7" w:rsidRPr="00D33827">
        <w:rPr>
          <w:rFonts w:ascii="Arial" w:hAnsi="Arial" w:cs="Arial"/>
          <w:color w:val="000000" w:themeColor="text1"/>
          <w:sz w:val="20"/>
          <w:szCs w:val="20"/>
        </w:rPr>
        <w:t xml:space="preserve"> like setting inaccurate sales projections</w:t>
      </w:r>
      <w:r w:rsidR="005874FC" w:rsidRPr="00D33827">
        <w:rPr>
          <w:rFonts w:ascii="Arial" w:hAnsi="Arial" w:cs="Arial"/>
          <w:color w:val="000000" w:themeColor="text1"/>
          <w:sz w:val="20"/>
          <w:szCs w:val="20"/>
        </w:rPr>
        <w:t>.</w:t>
      </w:r>
    </w:p>
    <w:p w14:paraId="0455B309" w14:textId="194E9AD3" w:rsidR="009B5812" w:rsidRPr="00A8450C" w:rsidRDefault="005874FC" w:rsidP="000A23BF">
      <w:pPr>
        <w:ind w:left="720"/>
        <w:rPr>
          <w:rFonts w:ascii="Arial" w:hAnsi="Arial" w:cs="Arial"/>
          <w:sz w:val="20"/>
          <w:szCs w:val="20"/>
        </w:rPr>
      </w:pPr>
      <w:r w:rsidRPr="00A8450C">
        <w:rPr>
          <w:rFonts w:ascii="Arial" w:hAnsi="Arial" w:cs="Arial"/>
          <w:sz w:val="20"/>
          <w:szCs w:val="20"/>
        </w:rPr>
        <w:t xml:space="preserve">E-commerce projects, for e.g., rely on their data set to be relevant and consistent with their needs. Since the primary focus is centered around the customer behavior and their e-commerce platform, the priority is to acquire accurate and consistent data. </w:t>
      </w:r>
      <w:r w:rsidR="009B5812" w:rsidRPr="00A8450C">
        <w:rPr>
          <w:rFonts w:ascii="Arial" w:hAnsi="Arial" w:cs="Arial"/>
          <w:sz w:val="20"/>
          <w:szCs w:val="20"/>
        </w:rPr>
        <w:t xml:space="preserve">Similarly, for analysis of historical trends accessibility and longevity of data takes precedence over other data quality attributes. Ease of retrieval and </w:t>
      </w:r>
      <w:r w:rsidR="00AC5E5E" w:rsidRPr="00A8450C">
        <w:rPr>
          <w:rFonts w:ascii="Arial" w:hAnsi="Arial" w:cs="Arial"/>
          <w:sz w:val="20"/>
          <w:szCs w:val="20"/>
        </w:rPr>
        <w:t>data storage</w:t>
      </w:r>
      <w:r w:rsidR="009B5812" w:rsidRPr="00A8450C">
        <w:rPr>
          <w:rFonts w:ascii="Arial" w:hAnsi="Arial" w:cs="Arial"/>
          <w:sz w:val="20"/>
          <w:szCs w:val="20"/>
        </w:rPr>
        <w:t xml:space="preserve"> for </w:t>
      </w:r>
      <w:r w:rsidR="00AC5E5E" w:rsidRPr="00A8450C">
        <w:rPr>
          <w:rFonts w:ascii="Arial" w:hAnsi="Arial" w:cs="Arial"/>
          <w:sz w:val="20"/>
          <w:szCs w:val="20"/>
        </w:rPr>
        <w:t>longer periods of</w:t>
      </w:r>
      <w:r w:rsidR="009B5812" w:rsidRPr="00A8450C">
        <w:rPr>
          <w:rFonts w:ascii="Arial" w:hAnsi="Arial" w:cs="Arial"/>
          <w:sz w:val="20"/>
          <w:szCs w:val="20"/>
        </w:rPr>
        <w:t xml:space="preserve"> time is prioritized so that a successful historical trend or analysis can be run on the data.</w:t>
      </w:r>
    </w:p>
    <w:p w14:paraId="725C71E7" w14:textId="77777777" w:rsidR="009B5812" w:rsidRPr="00A8450C" w:rsidRDefault="009B5812" w:rsidP="000A23BF">
      <w:pPr>
        <w:ind w:left="720"/>
        <w:rPr>
          <w:rFonts w:ascii="Arial" w:hAnsi="Arial" w:cs="Arial"/>
          <w:sz w:val="20"/>
          <w:szCs w:val="20"/>
        </w:rPr>
      </w:pPr>
    </w:p>
    <w:p w14:paraId="6946C7C8" w14:textId="1A8B9B45" w:rsidR="005874FC" w:rsidRPr="00A8450C" w:rsidRDefault="009B5812" w:rsidP="009B5812">
      <w:pPr>
        <w:pStyle w:val="ListParagraph"/>
        <w:numPr>
          <w:ilvl w:val="0"/>
          <w:numId w:val="3"/>
        </w:numPr>
        <w:rPr>
          <w:rFonts w:ascii="Arial" w:hAnsi="Arial" w:cs="Arial"/>
          <w:sz w:val="20"/>
          <w:szCs w:val="20"/>
        </w:rPr>
      </w:pPr>
      <w:r w:rsidRPr="00D33827">
        <w:rPr>
          <w:rFonts w:ascii="Arial" w:hAnsi="Arial" w:cs="Arial"/>
          <w:color w:val="000000" w:themeColor="text1"/>
          <w:sz w:val="20"/>
          <w:szCs w:val="20"/>
        </w:rPr>
        <w:t>Hand</w:t>
      </w:r>
      <w:r w:rsidR="00EA27C8" w:rsidRPr="00D33827">
        <w:rPr>
          <w:rFonts w:ascii="Arial" w:hAnsi="Arial" w:cs="Arial"/>
          <w:color w:val="000000" w:themeColor="text1"/>
          <w:sz w:val="20"/>
          <w:szCs w:val="20"/>
        </w:rPr>
        <w:t>l</w:t>
      </w:r>
      <w:r w:rsidRPr="00D33827">
        <w:rPr>
          <w:rFonts w:ascii="Arial" w:hAnsi="Arial" w:cs="Arial"/>
          <w:color w:val="000000" w:themeColor="text1"/>
          <w:sz w:val="20"/>
          <w:szCs w:val="20"/>
        </w:rPr>
        <w:t xml:space="preserve">ing missing </w:t>
      </w:r>
      <w:r w:rsidRPr="00A8450C">
        <w:rPr>
          <w:rFonts w:ascii="Arial" w:hAnsi="Arial" w:cs="Arial"/>
          <w:sz w:val="20"/>
          <w:szCs w:val="20"/>
        </w:rPr>
        <w:t>values in tuples is a very common challenge when analyzing data or creating machine learning models. There are many ways to handle this problem some of which are elaborated below:</w:t>
      </w:r>
    </w:p>
    <w:p w14:paraId="2279870F" w14:textId="60DBF720" w:rsidR="009B5812" w:rsidRPr="00A8450C" w:rsidRDefault="009B5812" w:rsidP="009B5812">
      <w:pPr>
        <w:pStyle w:val="ListParagraph"/>
        <w:numPr>
          <w:ilvl w:val="0"/>
          <w:numId w:val="4"/>
        </w:numPr>
        <w:rPr>
          <w:rFonts w:ascii="Arial" w:hAnsi="Arial" w:cs="Arial"/>
          <w:sz w:val="20"/>
          <w:szCs w:val="20"/>
        </w:rPr>
      </w:pPr>
      <w:r w:rsidRPr="00A8450C">
        <w:rPr>
          <w:rFonts w:ascii="Arial" w:hAnsi="Arial" w:cs="Arial"/>
          <w:b/>
          <w:bCs/>
          <w:sz w:val="20"/>
          <w:szCs w:val="20"/>
        </w:rPr>
        <w:t>Median method</w:t>
      </w:r>
      <w:r w:rsidRPr="00A8450C">
        <w:rPr>
          <w:rFonts w:ascii="Arial" w:hAnsi="Arial" w:cs="Arial"/>
          <w:sz w:val="20"/>
          <w:szCs w:val="20"/>
        </w:rPr>
        <w:t>: If the tuples consist of only quantitative data and contain some missing values, the median method is one of the ways to replace the missing values. In this method, the non-null/non-blank fields are arranged in ascending order. The median is then computed, and all the missing values are replaced with the median values. This maintains the overall distribution of the dataset.</w:t>
      </w:r>
    </w:p>
    <w:p w14:paraId="4ED85011" w14:textId="1D005C3F" w:rsidR="009B5812" w:rsidRPr="00A8450C" w:rsidRDefault="009B5812" w:rsidP="009B5812">
      <w:pPr>
        <w:pStyle w:val="ListParagraph"/>
        <w:numPr>
          <w:ilvl w:val="0"/>
          <w:numId w:val="4"/>
        </w:numPr>
        <w:rPr>
          <w:rFonts w:ascii="Arial" w:hAnsi="Arial" w:cs="Arial"/>
          <w:sz w:val="20"/>
          <w:szCs w:val="20"/>
        </w:rPr>
      </w:pPr>
      <w:r w:rsidRPr="00A8450C">
        <w:rPr>
          <w:rFonts w:ascii="Arial" w:hAnsi="Arial" w:cs="Arial"/>
          <w:b/>
          <w:bCs/>
          <w:sz w:val="20"/>
          <w:szCs w:val="20"/>
        </w:rPr>
        <w:t>Deleting missing values</w:t>
      </w:r>
      <w:r w:rsidRPr="00A8450C">
        <w:rPr>
          <w:rFonts w:ascii="Arial" w:hAnsi="Arial" w:cs="Arial"/>
          <w:sz w:val="20"/>
          <w:szCs w:val="20"/>
        </w:rPr>
        <w:t xml:space="preserve">: In this method values that are missing in the dataset are removed from the dataset. This approach is used when the missing values in the dataset contribute to only a small percentage of the overall dataset. </w:t>
      </w:r>
    </w:p>
    <w:p w14:paraId="6A16816B" w14:textId="0271B1EB" w:rsidR="009B5812" w:rsidRPr="00A8450C" w:rsidRDefault="0044418B" w:rsidP="009B5812">
      <w:pPr>
        <w:pStyle w:val="ListParagraph"/>
        <w:numPr>
          <w:ilvl w:val="0"/>
          <w:numId w:val="4"/>
        </w:numPr>
        <w:rPr>
          <w:rFonts w:ascii="Arial" w:hAnsi="Arial" w:cs="Arial"/>
          <w:b/>
          <w:bCs/>
          <w:sz w:val="20"/>
          <w:szCs w:val="20"/>
        </w:rPr>
      </w:pPr>
      <w:r w:rsidRPr="00A8450C">
        <w:rPr>
          <w:rFonts w:ascii="Arial" w:hAnsi="Arial" w:cs="Arial"/>
          <w:b/>
          <w:bCs/>
          <w:sz w:val="20"/>
          <w:szCs w:val="20"/>
        </w:rPr>
        <w:t xml:space="preserve">Mean and mode method: </w:t>
      </w:r>
      <w:r w:rsidRPr="00A8450C">
        <w:rPr>
          <w:rFonts w:ascii="Arial" w:hAnsi="Arial" w:cs="Arial"/>
          <w:sz w:val="20"/>
          <w:szCs w:val="20"/>
        </w:rPr>
        <w:t>This approach is like the median method. Except, instead of replacing the missing values with the median, we can replace them with the mean or mode of the quantitative dataset. This method maintains the distribution of the dataset.</w:t>
      </w:r>
    </w:p>
    <w:p w14:paraId="01EEF543" w14:textId="414C40F8" w:rsidR="0044418B" w:rsidRPr="00A8450C" w:rsidRDefault="0044418B" w:rsidP="009B5812">
      <w:pPr>
        <w:pStyle w:val="ListParagraph"/>
        <w:numPr>
          <w:ilvl w:val="0"/>
          <w:numId w:val="4"/>
        </w:numPr>
        <w:rPr>
          <w:rFonts w:ascii="Arial" w:hAnsi="Arial" w:cs="Arial"/>
          <w:sz w:val="20"/>
          <w:szCs w:val="20"/>
        </w:rPr>
      </w:pPr>
      <w:r w:rsidRPr="00A8450C">
        <w:rPr>
          <w:rFonts w:ascii="Arial" w:hAnsi="Arial" w:cs="Arial"/>
          <w:b/>
          <w:bCs/>
          <w:sz w:val="20"/>
          <w:szCs w:val="20"/>
        </w:rPr>
        <w:t>Constant value:</w:t>
      </w:r>
      <w:r w:rsidRPr="00A8450C">
        <w:rPr>
          <w:rFonts w:ascii="Arial" w:hAnsi="Arial" w:cs="Arial"/>
          <w:sz w:val="20"/>
          <w:szCs w:val="20"/>
        </w:rPr>
        <w:t xml:space="preserve"> In some cases, we can fill the missing values with a constant value that is predefined. To use this approach, it is necessary that the blanks are meaningful and can be differentiated with the rest of the data.</w:t>
      </w:r>
    </w:p>
    <w:p w14:paraId="51E58319" w14:textId="4EAD06EE" w:rsidR="00455192" w:rsidRDefault="00455192">
      <w:pPr>
        <w:rPr>
          <w:rFonts w:ascii="Arial" w:hAnsi="Arial" w:cs="Arial"/>
          <w:sz w:val="20"/>
          <w:szCs w:val="20"/>
        </w:rPr>
      </w:pPr>
      <w:r>
        <w:rPr>
          <w:rFonts w:ascii="Arial" w:hAnsi="Arial" w:cs="Arial"/>
          <w:sz w:val="20"/>
          <w:szCs w:val="20"/>
        </w:rPr>
        <w:br w:type="page"/>
      </w:r>
    </w:p>
    <w:p w14:paraId="5EEFC316" w14:textId="77777777" w:rsidR="0044418B" w:rsidRPr="00A8450C" w:rsidRDefault="0044418B" w:rsidP="0044418B">
      <w:pPr>
        <w:pStyle w:val="ListParagraph"/>
        <w:numPr>
          <w:ilvl w:val="0"/>
          <w:numId w:val="3"/>
        </w:numPr>
        <w:rPr>
          <w:rFonts w:ascii="Arial" w:hAnsi="Arial" w:cs="Arial"/>
          <w:sz w:val="20"/>
          <w:szCs w:val="20"/>
        </w:rPr>
      </w:pPr>
    </w:p>
    <w:p w14:paraId="5D1BBC8E" w14:textId="2305256A" w:rsidR="0044418B" w:rsidRPr="00A8450C" w:rsidRDefault="0044418B" w:rsidP="00A8450C">
      <w:pPr>
        <w:pStyle w:val="ListParagraph"/>
        <w:numPr>
          <w:ilvl w:val="0"/>
          <w:numId w:val="6"/>
        </w:numPr>
        <w:rPr>
          <w:rFonts w:ascii="Arial" w:hAnsi="Arial" w:cs="Arial"/>
          <w:sz w:val="20"/>
          <w:szCs w:val="20"/>
        </w:rPr>
      </w:pPr>
      <w:r w:rsidRPr="00A8450C">
        <w:rPr>
          <w:rFonts w:ascii="Arial" w:hAnsi="Arial" w:cs="Arial"/>
          <w:b/>
          <w:bCs/>
          <w:sz w:val="20"/>
          <w:szCs w:val="20"/>
        </w:rPr>
        <w:t>Mean</w:t>
      </w:r>
      <w:r w:rsidRPr="00A8450C">
        <w:rPr>
          <w:rFonts w:ascii="Arial" w:hAnsi="Arial" w:cs="Arial"/>
          <w:sz w:val="20"/>
          <w:szCs w:val="20"/>
        </w:rPr>
        <w:t>: 29.963</w:t>
      </w:r>
    </w:p>
    <w:p w14:paraId="32B09F9F" w14:textId="77777777" w:rsidR="003D0384" w:rsidRDefault="0044418B">
      <w:pPr>
        <w:pStyle w:val="ListParagraph"/>
        <w:rPr>
          <w:rFonts w:ascii="Arial" w:hAnsi="Arial" w:cs="Arial"/>
          <w:sz w:val="20"/>
          <w:szCs w:val="20"/>
        </w:rPr>
      </w:pPr>
      <w:r w:rsidRPr="00A8450C">
        <w:rPr>
          <w:rFonts w:ascii="Arial" w:hAnsi="Arial" w:cs="Arial"/>
          <w:b/>
          <w:bCs/>
          <w:sz w:val="20"/>
          <w:szCs w:val="20"/>
        </w:rPr>
        <w:t>Median</w:t>
      </w:r>
      <w:r w:rsidRPr="00A8450C">
        <w:rPr>
          <w:rFonts w:ascii="Arial" w:hAnsi="Arial" w:cs="Arial"/>
          <w:sz w:val="20"/>
          <w:szCs w:val="20"/>
        </w:rPr>
        <w:t>:  25</w:t>
      </w:r>
    </w:p>
    <w:p w14:paraId="6B4BFB00" w14:textId="55D62189" w:rsidR="0044418B" w:rsidRDefault="003D0384">
      <w:pPr>
        <w:pStyle w:val="ListParagraph"/>
        <w:rPr>
          <w:rFonts w:ascii="Arial" w:hAnsi="Arial" w:cs="Arial"/>
          <w:sz w:val="20"/>
          <w:szCs w:val="20"/>
        </w:rPr>
      </w:pPr>
      <w:r>
        <w:rPr>
          <w:rFonts w:ascii="Arial" w:hAnsi="Arial" w:cs="Arial"/>
          <w:noProof/>
          <w:sz w:val="20"/>
          <w:szCs w:val="20"/>
        </w:rPr>
        <w:drawing>
          <wp:inline distT="0" distB="0" distL="0" distR="0" wp14:anchorId="7A825773" wp14:editId="3DFFB9D2">
            <wp:extent cx="5943600" cy="1341755"/>
            <wp:effectExtent l="0" t="0" r="0" b="4445"/>
            <wp:docPr id="2" name="Picture 2" descr="A number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n a white su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14:paraId="12D15F83" w14:textId="77777777" w:rsidR="003D0384" w:rsidRPr="00A8450C" w:rsidRDefault="003D0384" w:rsidP="00A8450C">
      <w:pPr>
        <w:pStyle w:val="ListParagraph"/>
        <w:rPr>
          <w:rFonts w:ascii="Arial" w:hAnsi="Arial" w:cs="Arial"/>
          <w:sz w:val="20"/>
          <w:szCs w:val="20"/>
        </w:rPr>
      </w:pPr>
    </w:p>
    <w:p w14:paraId="31C945C1" w14:textId="2BA966C7" w:rsidR="0044418B" w:rsidRPr="00A8450C" w:rsidRDefault="0044418B" w:rsidP="00A8450C">
      <w:pPr>
        <w:pStyle w:val="ListParagraph"/>
        <w:numPr>
          <w:ilvl w:val="0"/>
          <w:numId w:val="6"/>
        </w:numPr>
        <w:rPr>
          <w:rFonts w:ascii="Arial" w:hAnsi="Arial" w:cs="Arial"/>
          <w:sz w:val="20"/>
          <w:szCs w:val="20"/>
        </w:rPr>
      </w:pPr>
      <w:r w:rsidRPr="00A8450C">
        <w:rPr>
          <w:rFonts w:ascii="Arial" w:hAnsi="Arial" w:cs="Arial"/>
          <w:b/>
          <w:bCs/>
          <w:sz w:val="20"/>
          <w:szCs w:val="20"/>
        </w:rPr>
        <w:t>Mode</w:t>
      </w:r>
      <w:r w:rsidR="00555B0C" w:rsidRPr="00A8450C">
        <w:rPr>
          <w:rFonts w:ascii="Arial" w:hAnsi="Arial" w:cs="Arial"/>
          <w:sz w:val="20"/>
          <w:szCs w:val="20"/>
        </w:rPr>
        <w:t>: 25 and 35</w:t>
      </w:r>
    </w:p>
    <w:p w14:paraId="0511F469" w14:textId="08401146" w:rsidR="0087706E" w:rsidRDefault="00555B0C">
      <w:pPr>
        <w:pStyle w:val="ListParagraph"/>
        <w:rPr>
          <w:rFonts w:ascii="Arial" w:hAnsi="Arial" w:cs="Arial"/>
          <w:sz w:val="20"/>
          <w:szCs w:val="20"/>
        </w:rPr>
      </w:pPr>
      <w:r w:rsidRPr="00A8450C">
        <w:rPr>
          <w:rFonts w:ascii="Arial" w:hAnsi="Arial" w:cs="Arial"/>
          <w:sz w:val="20"/>
          <w:szCs w:val="20"/>
        </w:rPr>
        <w:t xml:space="preserve">The dataset is </w:t>
      </w:r>
      <w:r w:rsidRPr="00A8450C">
        <w:rPr>
          <w:rFonts w:ascii="Arial" w:hAnsi="Arial" w:cs="Arial"/>
          <w:b/>
          <w:bCs/>
          <w:sz w:val="20"/>
          <w:szCs w:val="20"/>
        </w:rPr>
        <w:t>bimodal</w:t>
      </w:r>
      <w:r w:rsidRPr="00A8450C">
        <w:rPr>
          <w:rFonts w:ascii="Arial" w:hAnsi="Arial" w:cs="Arial"/>
          <w:sz w:val="20"/>
          <w:szCs w:val="20"/>
        </w:rPr>
        <w:t xml:space="preserve"> since 1) it contains 2 modes and 2) the frequency distribution of this dataset has 2 peaks at 25 and 35.</w:t>
      </w:r>
    </w:p>
    <w:p w14:paraId="1CE35990" w14:textId="11E7933C" w:rsidR="0087706E" w:rsidRDefault="00982E41">
      <w:pPr>
        <w:pStyle w:val="ListParagraph"/>
        <w:rPr>
          <w:rFonts w:ascii="Arial" w:hAnsi="Arial" w:cs="Arial"/>
          <w:sz w:val="20"/>
          <w:szCs w:val="20"/>
        </w:rPr>
      </w:pPr>
      <w:r>
        <w:rPr>
          <w:rFonts w:ascii="Arial" w:hAnsi="Arial" w:cs="Arial"/>
          <w:noProof/>
          <w:sz w:val="20"/>
          <w:szCs w:val="20"/>
        </w:rPr>
        <w:drawing>
          <wp:inline distT="0" distB="0" distL="0" distR="0" wp14:anchorId="7C081D11" wp14:editId="028C390A">
            <wp:extent cx="2247900" cy="171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359638" cy="179972"/>
                    </a:xfrm>
                    <a:prstGeom prst="rect">
                      <a:avLst/>
                    </a:prstGeom>
                  </pic:spPr>
                </pic:pic>
              </a:graphicData>
            </a:graphic>
          </wp:inline>
        </w:drawing>
      </w:r>
    </w:p>
    <w:p w14:paraId="40A04514" w14:textId="317F8B5B" w:rsidR="00555B0C" w:rsidRPr="00A8450C" w:rsidRDefault="00555B0C" w:rsidP="00A8450C">
      <w:pPr>
        <w:pStyle w:val="ListParagraph"/>
        <w:rPr>
          <w:rFonts w:ascii="Arial" w:hAnsi="Arial" w:cs="Arial"/>
          <w:sz w:val="20"/>
          <w:szCs w:val="20"/>
        </w:rPr>
      </w:pPr>
      <w:r w:rsidRPr="00A8450C">
        <w:rPr>
          <w:rFonts w:ascii="Arial" w:hAnsi="Arial" w:cs="Arial"/>
          <w:sz w:val="20"/>
          <w:szCs w:val="20"/>
        </w:rPr>
        <w:t xml:space="preserve"> </w:t>
      </w:r>
      <w:r w:rsidR="0087706E">
        <w:rPr>
          <w:rFonts w:ascii="Arial" w:hAnsi="Arial" w:cs="Arial"/>
          <w:noProof/>
          <w:sz w:val="20"/>
          <w:szCs w:val="20"/>
        </w:rPr>
        <w:drawing>
          <wp:inline distT="0" distB="0" distL="0" distR="0" wp14:anchorId="778AD655" wp14:editId="7CE6C903">
            <wp:extent cx="1763486" cy="871945"/>
            <wp:effectExtent l="0" t="0" r="1905" b="444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97864" cy="888943"/>
                    </a:xfrm>
                    <a:prstGeom prst="rect">
                      <a:avLst/>
                    </a:prstGeom>
                  </pic:spPr>
                </pic:pic>
              </a:graphicData>
            </a:graphic>
          </wp:inline>
        </w:drawing>
      </w:r>
    </w:p>
    <w:p w14:paraId="6FD269C5" w14:textId="77777777" w:rsidR="005F7F96" w:rsidRDefault="00555B0C">
      <w:pPr>
        <w:pStyle w:val="ListParagraph"/>
        <w:numPr>
          <w:ilvl w:val="0"/>
          <w:numId w:val="6"/>
        </w:numPr>
        <w:rPr>
          <w:rFonts w:ascii="Arial" w:hAnsi="Arial" w:cs="Arial"/>
          <w:sz w:val="20"/>
          <w:szCs w:val="20"/>
        </w:rPr>
      </w:pPr>
      <w:r w:rsidRPr="00A8450C">
        <w:rPr>
          <w:rFonts w:ascii="Arial" w:hAnsi="Arial" w:cs="Arial"/>
          <w:sz w:val="20"/>
          <w:szCs w:val="20"/>
        </w:rPr>
        <w:t xml:space="preserve">To calculate the </w:t>
      </w:r>
      <w:r w:rsidRPr="00A8450C">
        <w:rPr>
          <w:rFonts w:ascii="Arial" w:hAnsi="Arial" w:cs="Arial"/>
          <w:b/>
          <w:bCs/>
          <w:sz w:val="20"/>
          <w:szCs w:val="20"/>
        </w:rPr>
        <w:t>midrange</w:t>
      </w:r>
      <w:r w:rsidRPr="00A8450C">
        <w:rPr>
          <w:rFonts w:ascii="Arial" w:hAnsi="Arial" w:cs="Arial"/>
          <w:sz w:val="20"/>
          <w:szCs w:val="20"/>
        </w:rPr>
        <w:t>: (minimum + maximum)/2 = 41.5</w:t>
      </w:r>
    </w:p>
    <w:p w14:paraId="4056D085" w14:textId="77777777" w:rsidR="005F7F96" w:rsidRDefault="005F7F96" w:rsidP="00A8450C">
      <w:pPr>
        <w:pStyle w:val="ListParagraph"/>
        <w:rPr>
          <w:rFonts w:ascii="Arial" w:hAnsi="Arial" w:cs="Arial"/>
          <w:sz w:val="20"/>
          <w:szCs w:val="20"/>
        </w:rPr>
      </w:pPr>
    </w:p>
    <w:p w14:paraId="6D9A3B2D" w14:textId="784669D4" w:rsidR="00555B0C" w:rsidRPr="00A8450C" w:rsidRDefault="005F7F96" w:rsidP="00A8450C">
      <w:pPr>
        <w:pStyle w:val="ListParagraph"/>
        <w:rPr>
          <w:rFonts w:ascii="Arial" w:hAnsi="Arial" w:cs="Arial"/>
          <w:sz w:val="20"/>
          <w:szCs w:val="20"/>
        </w:rPr>
      </w:pPr>
      <w:r>
        <w:rPr>
          <w:rFonts w:ascii="Arial" w:hAnsi="Arial" w:cs="Arial"/>
          <w:noProof/>
          <w:sz w:val="20"/>
          <w:szCs w:val="20"/>
        </w:rPr>
        <w:drawing>
          <wp:inline distT="0" distB="0" distL="0" distR="0" wp14:anchorId="3C9180E7" wp14:editId="2CF75BE9">
            <wp:extent cx="3245621" cy="413657"/>
            <wp:effectExtent l="0" t="0" r="0" b="5715"/>
            <wp:docPr id="3" name="Picture 3" descr="A blue circ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circle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01554" cy="420786"/>
                    </a:xfrm>
                    <a:prstGeom prst="rect">
                      <a:avLst/>
                    </a:prstGeom>
                  </pic:spPr>
                </pic:pic>
              </a:graphicData>
            </a:graphic>
          </wp:inline>
        </w:drawing>
      </w:r>
    </w:p>
    <w:p w14:paraId="033A0E1F" w14:textId="77777777" w:rsidR="005F7F96" w:rsidRDefault="005F7F96" w:rsidP="00A8450C">
      <w:pPr>
        <w:pStyle w:val="ListParagraph"/>
        <w:rPr>
          <w:rFonts w:ascii="Arial" w:hAnsi="Arial" w:cs="Arial"/>
          <w:sz w:val="20"/>
          <w:szCs w:val="20"/>
        </w:rPr>
      </w:pPr>
    </w:p>
    <w:p w14:paraId="16050CB0" w14:textId="597ED1F2" w:rsidR="00555B0C" w:rsidRPr="00A8450C" w:rsidRDefault="00555B0C" w:rsidP="00A8450C">
      <w:pPr>
        <w:pStyle w:val="ListParagraph"/>
        <w:numPr>
          <w:ilvl w:val="0"/>
          <w:numId w:val="6"/>
        </w:numPr>
        <w:rPr>
          <w:rFonts w:ascii="Arial" w:hAnsi="Arial" w:cs="Arial"/>
          <w:sz w:val="20"/>
          <w:szCs w:val="20"/>
        </w:rPr>
      </w:pPr>
      <w:r w:rsidRPr="00A8450C">
        <w:rPr>
          <w:rFonts w:ascii="Arial" w:hAnsi="Arial" w:cs="Arial"/>
          <w:sz w:val="20"/>
          <w:szCs w:val="20"/>
        </w:rPr>
        <w:t xml:space="preserve">The </w:t>
      </w:r>
      <w:r w:rsidRPr="00A8450C">
        <w:rPr>
          <w:rFonts w:ascii="Arial" w:hAnsi="Arial" w:cs="Arial"/>
          <w:b/>
          <w:bCs/>
          <w:sz w:val="20"/>
          <w:szCs w:val="20"/>
        </w:rPr>
        <w:t>first quartile</w:t>
      </w:r>
      <w:r w:rsidRPr="00A8450C">
        <w:rPr>
          <w:rFonts w:ascii="Arial" w:hAnsi="Arial" w:cs="Arial"/>
          <w:sz w:val="20"/>
          <w:szCs w:val="20"/>
        </w:rPr>
        <w:t xml:space="preserve"> is the 1/4</w:t>
      </w:r>
      <w:r w:rsidRPr="00A8450C">
        <w:rPr>
          <w:rFonts w:ascii="Arial" w:hAnsi="Arial" w:cs="Arial"/>
          <w:sz w:val="20"/>
          <w:szCs w:val="20"/>
          <w:vertAlign w:val="superscript"/>
        </w:rPr>
        <w:t>th</w:t>
      </w:r>
      <w:r w:rsidRPr="00A8450C">
        <w:rPr>
          <w:rFonts w:ascii="Arial" w:hAnsi="Arial" w:cs="Arial"/>
          <w:sz w:val="20"/>
          <w:szCs w:val="20"/>
        </w:rPr>
        <w:t xml:space="preserve"> (n +1) value = 7</w:t>
      </w:r>
      <w:r w:rsidRPr="00A8450C">
        <w:rPr>
          <w:rFonts w:ascii="Arial" w:hAnsi="Arial" w:cs="Arial"/>
          <w:sz w:val="20"/>
          <w:szCs w:val="20"/>
          <w:vertAlign w:val="superscript"/>
        </w:rPr>
        <w:t>th</w:t>
      </w:r>
      <w:r w:rsidRPr="00A8450C">
        <w:rPr>
          <w:rFonts w:ascii="Arial" w:hAnsi="Arial" w:cs="Arial"/>
          <w:sz w:val="20"/>
          <w:szCs w:val="20"/>
        </w:rPr>
        <w:t xml:space="preserve"> value = 20</w:t>
      </w:r>
      <w:r w:rsidR="00F86C55">
        <w:rPr>
          <w:rFonts w:ascii="Arial" w:hAnsi="Arial" w:cs="Arial"/>
          <w:sz w:val="20"/>
          <w:szCs w:val="20"/>
        </w:rPr>
        <w:t>.5</w:t>
      </w:r>
    </w:p>
    <w:p w14:paraId="7C1BC92D" w14:textId="368D17FE" w:rsidR="00555B0C" w:rsidRDefault="00555B0C">
      <w:pPr>
        <w:pStyle w:val="ListParagraph"/>
        <w:rPr>
          <w:rFonts w:ascii="Arial" w:hAnsi="Arial" w:cs="Arial"/>
          <w:sz w:val="20"/>
          <w:szCs w:val="20"/>
        </w:rPr>
      </w:pPr>
      <w:r w:rsidRPr="00A8450C">
        <w:rPr>
          <w:rFonts w:ascii="Arial" w:hAnsi="Arial" w:cs="Arial"/>
          <w:sz w:val="20"/>
          <w:szCs w:val="20"/>
        </w:rPr>
        <w:t xml:space="preserve">The </w:t>
      </w:r>
      <w:r w:rsidRPr="00A8450C">
        <w:rPr>
          <w:rFonts w:ascii="Arial" w:hAnsi="Arial" w:cs="Arial"/>
          <w:b/>
          <w:bCs/>
          <w:sz w:val="20"/>
          <w:szCs w:val="20"/>
        </w:rPr>
        <w:t>third quartile</w:t>
      </w:r>
      <w:r w:rsidRPr="00A8450C">
        <w:rPr>
          <w:rFonts w:ascii="Arial" w:hAnsi="Arial" w:cs="Arial"/>
          <w:sz w:val="20"/>
          <w:szCs w:val="20"/>
        </w:rPr>
        <w:t xml:space="preserve"> is the 3/4</w:t>
      </w:r>
      <w:r w:rsidRPr="00A8450C">
        <w:rPr>
          <w:rFonts w:ascii="Arial" w:hAnsi="Arial" w:cs="Arial"/>
          <w:sz w:val="20"/>
          <w:szCs w:val="20"/>
          <w:vertAlign w:val="superscript"/>
        </w:rPr>
        <w:t>th</w:t>
      </w:r>
      <w:r w:rsidRPr="00A8450C">
        <w:rPr>
          <w:rFonts w:ascii="Arial" w:hAnsi="Arial" w:cs="Arial"/>
          <w:sz w:val="20"/>
          <w:szCs w:val="20"/>
        </w:rPr>
        <w:t xml:space="preserve"> (n+1) value = 21</w:t>
      </w:r>
      <w:r w:rsidRPr="00A8450C">
        <w:rPr>
          <w:rFonts w:ascii="Arial" w:hAnsi="Arial" w:cs="Arial"/>
          <w:sz w:val="20"/>
          <w:szCs w:val="20"/>
          <w:vertAlign w:val="superscript"/>
        </w:rPr>
        <w:t>st</w:t>
      </w:r>
      <w:r w:rsidRPr="00A8450C">
        <w:rPr>
          <w:rFonts w:ascii="Arial" w:hAnsi="Arial" w:cs="Arial"/>
          <w:sz w:val="20"/>
          <w:szCs w:val="20"/>
        </w:rPr>
        <w:t xml:space="preserve"> value = 35</w:t>
      </w:r>
    </w:p>
    <w:p w14:paraId="5DDE4B1B" w14:textId="4854792C" w:rsidR="00F86C55" w:rsidRDefault="00F86C55">
      <w:pPr>
        <w:pStyle w:val="ListParagraph"/>
        <w:rPr>
          <w:rFonts w:ascii="Arial" w:hAnsi="Arial" w:cs="Arial"/>
          <w:sz w:val="20"/>
          <w:szCs w:val="20"/>
        </w:rPr>
      </w:pPr>
      <w:r>
        <w:rPr>
          <w:rFonts w:ascii="Arial" w:hAnsi="Arial" w:cs="Arial"/>
          <w:noProof/>
          <w:sz w:val="20"/>
          <w:szCs w:val="20"/>
        </w:rPr>
        <w:drawing>
          <wp:inline distT="0" distB="0" distL="0" distR="0" wp14:anchorId="6BB95CEE" wp14:editId="4E934F48">
            <wp:extent cx="4037240" cy="751114"/>
            <wp:effectExtent l="0" t="0" r="1905" b="0"/>
            <wp:docPr id="4" name="Picture 4"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numb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0245" cy="788882"/>
                    </a:xfrm>
                    <a:prstGeom prst="rect">
                      <a:avLst/>
                    </a:prstGeom>
                  </pic:spPr>
                </pic:pic>
              </a:graphicData>
            </a:graphic>
          </wp:inline>
        </w:drawing>
      </w:r>
    </w:p>
    <w:p w14:paraId="545E67DF" w14:textId="77777777" w:rsidR="00F86C55" w:rsidRPr="00A8450C" w:rsidRDefault="00F86C55" w:rsidP="00A8450C">
      <w:pPr>
        <w:pStyle w:val="ListParagraph"/>
        <w:rPr>
          <w:rFonts w:ascii="Arial" w:hAnsi="Arial" w:cs="Arial"/>
          <w:sz w:val="20"/>
          <w:szCs w:val="20"/>
        </w:rPr>
      </w:pPr>
    </w:p>
    <w:p w14:paraId="73559374" w14:textId="274B7D8B" w:rsidR="005859C8" w:rsidRPr="00AF1A71" w:rsidRDefault="005859C8" w:rsidP="00A8450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themeColor="text1"/>
          <w:kern w:val="0"/>
          <w:sz w:val="20"/>
          <w:szCs w:val="20"/>
          <w:bdr w:val="none" w:sz="0" w:space="0" w:color="auto" w:frame="1"/>
          <w14:ligatures w14:val="none"/>
        </w:rPr>
      </w:pPr>
      <w:r w:rsidRPr="00AF1A71">
        <w:rPr>
          <w:rFonts w:ascii="Arial" w:eastAsia="Times New Roman" w:hAnsi="Arial" w:cs="Arial"/>
          <w:color w:val="000000" w:themeColor="text1"/>
          <w:kern w:val="0"/>
          <w:sz w:val="20"/>
          <w:szCs w:val="20"/>
          <w:bdr w:val="none" w:sz="0" w:space="0" w:color="auto" w:frame="1"/>
          <w14:ligatures w14:val="none"/>
        </w:rPr>
        <w:t xml:space="preserve">  Min.    1st Qu. </w:t>
      </w:r>
      <w:r w:rsidR="00856D0A" w:rsidRPr="00AF1A71">
        <w:rPr>
          <w:rFonts w:ascii="Arial" w:eastAsia="Times New Roman" w:hAnsi="Arial" w:cs="Arial"/>
          <w:color w:val="000000" w:themeColor="text1"/>
          <w:kern w:val="0"/>
          <w:sz w:val="20"/>
          <w:szCs w:val="20"/>
          <w:bdr w:val="none" w:sz="0" w:space="0" w:color="auto" w:frame="1"/>
          <w14:ligatures w14:val="none"/>
        </w:rPr>
        <w:t xml:space="preserve"> </w:t>
      </w:r>
      <w:r w:rsidRPr="00AF1A71">
        <w:rPr>
          <w:rFonts w:ascii="Arial" w:eastAsia="Times New Roman" w:hAnsi="Arial" w:cs="Arial"/>
          <w:color w:val="000000" w:themeColor="text1"/>
          <w:kern w:val="0"/>
          <w:sz w:val="20"/>
          <w:szCs w:val="20"/>
          <w:bdr w:val="none" w:sz="0" w:space="0" w:color="auto" w:frame="1"/>
          <w14:ligatures w14:val="none"/>
        </w:rPr>
        <w:t>Median</w:t>
      </w:r>
      <w:r w:rsidR="00DB23FA" w:rsidRPr="00AF1A71">
        <w:rPr>
          <w:rFonts w:ascii="Arial" w:eastAsia="Times New Roman" w:hAnsi="Arial" w:cs="Arial"/>
          <w:color w:val="000000" w:themeColor="text1"/>
          <w:kern w:val="0"/>
          <w:sz w:val="20"/>
          <w:szCs w:val="20"/>
          <w:bdr w:val="none" w:sz="0" w:space="0" w:color="auto" w:frame="1"/>
          <w14:ligatures w14:val="none"/>
        </w:rPr>
        <w:t xml:space="preserve"> </w:t>
      </w:r>
      <w:r w:rsidRPr="00AF1A71">
        <w:rPr>
          <w:rFonts w:ascii="Arial" w:eastAsia="Times New Roman" w:hAnsi="Arial" w:cs="Arial"/>
          <w:color w:val="000000" w:themeColor="text1"/>
          <w:kern w:val="0"/>
          <w:sz w:val="20"/>
          <w:szCs w:val="20"/>
          <w:bdr w:val="none" w:sz="0" w:space="0" w:color="auto" w:frame="1"/>
          <w14:ligatures w14:val="none"/>
        </w:rPr>
        <w:t xml:space="preserve">3rd Qu. </w:t>
      </w:r>
      <w:r w:rsidR="00856D0A" w:rsidRPr="00AF1A71">
        <w:rPr>
          <w:rFonts w:ascii="Arial" w:eastAsia="Times New Roman" w:hAnsi="Arial" w:cs="Arial"/>
          <w:color w:val="000000" w:themeColor="text1"/>
          <w:kern w:val="0"/>
          <w:sz w:val="20"/>
          <w:szCs w:val="20"/>
          <w:bdr w:val="none" w:sz="0" w:space="0" w:color="auto" w:frame="1"/>
          <w14:ligatures w14:val="none"/>
        </w:rPr>
        <w:t xml:space="preserve">  </w:t>
      </w:r>
      <w:r w:rsidRPr="00AF1A71">
        <w:rPr>
          <w:rFonts w:ascii="Arial" w:eastAsia="Times New Roman" w:hAnsi="Arial" w:cs="Arial"/>
          <w:color w:val="000000" w:themeColor="text1"/>
          <w:kern w:val="0"/>
          <w:sz w:val="20"/>
          <w:szCs w:val="20"/>
          <w:bdr w:val="none" w:sz="0" w:space="0" w:color="auto" w:frame="1"/>
          <w14:ligatures w14:val="none"/>
        </w:rPr>
        <w:t xml:space="preserve">Max. </w:t>
      </w:r>
    </w:p>
    <w:p w14:paraId="0E19FC01" w14:textId="04555367" w:rsidR="00992EBA" w:rsidRDefault="00992EBA" w:rsidP="00992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kern w:val="0"/>
          <w:sz w:val="20"/>
          <w:szCs w:val="20"/>
          <w:bdr w:val="none" w:sz="0" w:space="0" w:color="auto" w:frame="1"/>
          <w14:ligatures w14:val="none"/>
        </w:rPr>
      </w:pPr>
      <w:r>
        <w:rPr>
          <w:rFonts w:ascii="Arial" w:eastAsia="Times New Roman" w:hAnsi="Arial" w:cs="Arial"/>
          <w:color w:val="000000"/>
          <w:kern w:val="0"/>
          <w:sz w:val="20"/>
          <w:szCs w:val="20"/>
          <w:bdr w:val="none" w:sz="0" w:space="0" w:color="auto" w:frame="1"/>
          <w14:ligatures w14:val="none"/>
        </w:rPr>
        <w:tab/>
      </w:r>
      <w:r w:rsidR="005859C8" w:rsidRPr="00992EBA">
        <w:rPr>
          <w:rFonts w:ascii="Arial" w:eastAsia="Times New Roman" w:hAnsi="Arial" w:cs="Arial"/>
          <w:color w:val="000000"/>
          <w:kern w:val="0"/>
          <w:sz w:val="20"/>
          <w:szCs w:val="20"/>
          <w:bdr w:val="none" w:sz="0" w:space="0" w:color="auto" w:frame="1"/>
          <w14:ligatures w14:val="none"/>
        </w:rPr>
        <w:t xml:space="preserve">13.00   20.50   25.00   35.00   70.00 </w:t>
      </w:r>
    </w:p>
    <w:p w14:paraId="586D4C84" w14:textId="77777777" w:rsidR="00D61F23" w:rsidRDefault="00D61F23" w:rsidP="00992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kern w:val="0"/>
          <w:sz w:val="20"/>
          <w:szCs w:val="20"/>
          <w:bdr w:val="none" w:sz="0" w:space="0" w:color="auto" w:frame="1"/>
          <w14:ligatures w14:val="none"/>
        </w:rPr>
      </w:pPr>
    </w:p>
    <w:p w14:paraId="68AA01F7" w14:textId="02CC81C0" w:rsidR="00992EBA" w:rsidRPr="00992EBA" w:rsidRDefault="00992EBA" w:rsidP="00992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kern w:val="0"/>
          <w:sz w:val="20"/>
          <w:szCs w:val="20"/>
          <w:bdr w:val="none" w:sz="0" w:space="0" w:color="auto" w:frame="1"/>
          <w14:ligatures w14:val="none"/>
        </w:rPr>
      </w:pPr>
      <w:r>
        <w:rPr>
          <w:rFonts w:ascii="Arial" w:eastAsia="Times New Roman" w:hAnsi="Arial" w:cs="Arial"/>
          <w:color w:val="000000"/>
          <w:kern w:val="0"/>
          <w:sz w:val="20"/>
          <w:szCs w:val="20"/>
          <w:bdr w:val="none" w:sz="0" w:space="0" w:color="auto" w:frame="1"/>
          <w14:ligatures w14:val="none"/>
        </w:rPr>
        <w:tab/>
      </w:r>
      <w:r>
        <w:rPr>
          <w:rFonts w:ascii="Arial" w:hAnsi="Arial" w:cs="Arial"/>
          <w:noProof/>
          <w:sz w:val="20"/>
          <w:szCs w:val="20"/>
        </w:rPr>
        <w:drawing>
          <wp:inline distT="0" distB="0" distL="0" distR="0" wp14:anchorId="5570603D" wp14:editId="49B9D851">
            <wp:extent cx="2438400" cy="365266"/>
            <wp:effectExtent l="0" t="0" r="0" b="3175"/>
            <wp:docPr id="5" name="Picture 5"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62929" cy="368940"/>
                    </a:xfrm>
                    <a:prstGeom prst="rect">
                      <a:avLst/>
                    </a:prstGeom>
                  </pic:spPr>
                </pic:pic>
              </a:graphicData>
            </a:graphic>
          </wp:inline>
        </w:drawing>
      </w:r>
    </w:p>
    <w:p w14:paraId="3506CED0" w14:textId="29ADACDF" w:rsidR="005859C8" w:rsidRPr="00A8450C" w:rsidRDefault="005859C8" w:rsidP="00992EB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520"/>
        <w:rPr>
          <w:rFonts w:ascii="Arial" w:eastAsia="Times New Roman" w:hAnsi="Arial" w:cs="Arial"/>
          <w:color w:val="000000"/>
          <w:kern w:val="0"/>
          <w:sz w:val="20"/>
          <w:szCs w:val="20"/>
          <w14:ligatures w14:val="none"/>
        </w:rPr>
      </w:pPr>
    </w:p>
    <w:p w14:paraId="3F256E29" w14:textId="7A93C629" w:rsidR="004005FE" w:rsidRPr="00A8450C" w:rsidRDefault="00AC5E5E">
      <w:pPr>
        <w:pStyle w:val="ListParagraph"/>
        <w:numPr>
          <w:ilvl w:val="0"/>
          <w:numId w:val="6"/>
        </w:numPr>
        <w:rPr>
          <w:rFonts w:ascii="Arial" w:hAnsi="Arial" w:cs="Arial"/>
          <w:sz w:val="20"/>
          <w:szCs w:val="20"/>
        </w:rPr>
      </w:pPr>
      <w:proofErr w:type="spellStart"/>
      <w:r w:rsidRPr="00A8450C">
        <w:rPr>
          <w:rFonts w:ascii="Arial" w:hAnsi="Arial" w:cs="Arial"/>
          <w:b/>
          <w:bCs/>
          <w:sz w:val="20"/>
          <w:szCs w:val="20"/>
        </w:rPr>
        <w:t>BoxPlot</w:t>
      </w:r>
      <w:proofErr w:type="spellEnd"/>
      <w:r w:rsidRPr="00A8450C">
        <w:rPr>
          <w:rFonts w:ascii="Arial" w:hAnsi="Arial" w:cs="Arial"/>
          <w:b/>
          <w:bCs/>
          <w:sz w:val="20"/>
          <w:szCs w:val="20"/>
        </w:rPr>
        <w:t xml:space="preserve">: </w:t>
      </w:r>
    </w:p>
    <w:p w14:paraId="1225F966" w14:textId="40EF9F90" w:rsidR="0087706E" w:rsidRDefault="0087706E" w:rsidP="0087706E">
      <w:pPr>
        <w:pStyle w:val="ListParagraph"/>
        <w:rPr>
          <w:rFonts w:ascii="Arial" w:hAnsi="Arial" w:cs="Arial"/>
          <w:sz w:val="20"/>
          <w:szCs w:val="20"/>
        </w:rPr>
      </w:pPr>
      <w:r>
        <w:rPr>
          <w:rFonts w:ascii="Arial" w:hAnsi="Arial" w:cs="Arial"/>
          <w:b/>
          <w:bCs/>
          <w:noProof/>
          <w:sz w:val="20"/>
          <w:szCs w:val="20"/>
        </w:rPr>
        <w:drawing>
          <wp:inline distT="0" distB="0" distL="0" distR="0" wp14:anchorId="499CC6B5" wp14:editId="76EEA615">
            <wp:extent cx="5943600" cy="236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236855"/>
                    </a:xfrm>
                    <a:prstGeom prst="rect">
                      <a:avLst/>
                    </a:prstGeom>
                  </pic:spPr>
                </pic:pic>
              </a:graphicData>
            </a:graphic>
          </wp:inline>
        </w:drawing>
      </w:r>
    </w:p>
    <w:p w14:paraId="20B2222F" w14:textId="5E699F8D" w:rsidR="00970DF8" w:rsidRDefault="0087706E" w:rsidP="00970DF8">
      <w:pPr>
        <w:pStyle w:val="ListParagraph"/>
        <w:ind w:left="1170"/>
        <w:rPr>
          <w:rFonts w:ascii="Arial" w:hAnsi="Arial" w:cs="Arial"/>
          <w:b/>
          <w:bCs/>
          <w:sz w:val="20"/>
          <w:szCs w:val="20"/>
        </w:rPr>
      </w:pPr>
      <w:r>
        <w:rPr>
          <w:rFonts w:ascii="Arial" w:hAnsi="Arial" w:cs="Arial"/>
          <w:b/>
          <w:bCs/>
          <w:noProof/>
          <w:sz w:val="20"/>
          <w:szCs w:val="20"/>
        </w:rPr>
        <w:lastRenderedPageBreak/>
        <w:drawing>
          <wp:inline distT="0" distB="0" distL="0" distR="0" wp14:anchorId="3491E8E8" wp14:editId="42ADFCC2">
            <wp:extent cx="3679371" cy="2063831"/>
            <wp:effectExtent l="0" t="0" r="3810" b="0"/>
            <wp:docPr id="8" name="Picture 8" descr="A diagram of a person's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person's age&#10;&#10;Description automatically generated"/>
                    <pic:cNvPicPr/>
                  </pic:nvPicPr>
                  <pic:blipFill rotWithShape="1">
                    <a:blip r:embed="rId14" cstate="print">
                      <a:extLst>
                        <a:ext uri="{28A0092B-C50C-407E-A947-70E740481C1C}">
                          <a14:useLocalDpi xmlns:a14="http://schemas.microsoft.com/office/drawing/2010/main" val="0"/>
                        </a:ext>
                      </a:extLst>
                    </a:blip>
                    <a:srcRect l="961" t="4407" r="6090"/>
                    <a:stretch/>
                  </pic:blipFill>
                  <pic:spPr bwMode="auto">
                    <a:xfrm>
                      <a:off x="0" y="0"/>
                      <a:ext cx="3706293" cy="2078932"/>
                    </a:xfrm>
                    <a:prstGeom prst="rect">
                      <a:avLst/>
                    </a:prstGeom>
                    <a:ln>
                      <a:noFill/>
                    </a:ln>
                    <a:extLst>
                      <a:ext uri="{53640926-AAD7-44D8-BBD7-CCE9431645EC}">
                        <a14:shadowObscured xmlns:a14="http://schemas.microsoft.com/office/drawing/2010/main"/>
                      </a:ext>
                    </a:extLst>
                  </pic:spPr>
                </pic:pic>
              </a:graphicData>
            </a:graphic>
          </wp:inline>
        </w:drawing>
      </w:r>
    </w:p>
    <w:p w14:paraId="151ADBA9" w14:textId="77777777" w:rsidR="001A7BCC" w:rsidRDefault="001A7BCC" w:rsidP="00970DF8">
      <w:pPr>
        <w:pStyle w:val="ListParagraph"/>
        <w:ind w:left="1170"/>
        <w:rPr>
          <w:rFonts w:ascii="Arial" w:hAnsi="Arial" w:cs="Arial"/>
          <w:b/>
          <w:bCs/>
          <w:sz w:val="20"/>
          <w:szCs w:val="20"/>
        </w:rPr>
      </w:pPr>
    </w:p>
    <w:p w14:paraId="067966EE" w14:textId="596DAFD4" w:rsidR="004005FE" w:rsidRDefault="0077476C" w:rsidP="00F26973">
      <w:pPr>
        <w:pStyle w:val="ListParagraph"/>
        <w:numPr>
          <w:ilvl w:val="0"/>
          <w:numId w:val="6"/>
        </w:numPr>
        <w:rPr>
          <w:rFonts w:ascii="Arial" w:hAnsi="Arial" w:cs="Arial"/>
          <w:sz w:val="20"/>
          <w:szCs w:val="20"/>
        </w:rPr>
      </w:pPr>
      <w:r>
        <w:rPr>
          <w:rFonts w:ascii="Arial" w:hAnsi="Arial" w:cs="Arial"/>
          <w:sz w:val="20"/>
          <w:szCs w:val="20"/>
        </w:rPr>
        <w:t xml:space="preserve">Differences between </w:t>
      </w:r>
      <w:r w:rsidR="00F26973" w:rsidRPr="00A8450C">
        <w:rPr>
          <w:rFonts w:ascii="Arial" w:hAnsi="Arial" w:cs="Arial"/>
          <w:sz w:val="20"/>
          <w:szCs w:val="20"/>
        </w:rPr>
        <w:t>Quantile vs Quantile-Quantile</w:t>
      </w:r>
      <w:r w:rsidR="00F26973">
        <w:rPr>
          <w:rFonts w:ascii="Arial" w:hAnsi="Arial" w:cs="Arial"/>
          <w:sz w:val="20"/>
          <w:szCs w:val="20"/>
        </w:rPr>
        <w:t xml:space="preserve"> </w:t>
      </w:r>
      <w:r w:rsidR="00FA61E9">
        <w:rPr>
          <w:rFonts w:ascii="Arial" w:hAnsi="Arial" w:cs="Arial"/>
          <w:sz w:val="20"/>
          <w:szCs w:val="20"/>
        </w:rPr>
        <w:t>plo</w:t>
      </w:r>
      <w:r>
        <w:rPr>
          <w:rFonts w:ascii="Arial" w:hAnsi="Arial" w:cs="Arial"/>
          <w:sz w:val="20"/>
          <w:szCs w:val="20"/>
        </w:rPr>
        <w:t>ts</w:t>
      </w:r>
      <w:r w:rsidR="001A7BCC">
        <w:rPr>
          <w:rFonts w:ascii="Arial" w:hAnsi="Arial" w:cs="Arial"/>
          <w:sz w:val="20"/>
          <w:szCs w:val="20"/>
        </w:rPr>
        <w:t>:</w:t>
      </w:r>
    </w:p>
    <w:p w14:paraId="21CE3884" w14:textId="77777777" w:rsidR="001A7BCC" w:rsidRPr="00F26973" w:rsidRDefault="001A7BCC" w:rsidP="001A7BCC">
      <w:pPr>
        <w:pStyle w:val="ListParagraph"/>
        <w:ind w:left="1080"/>
        <w:rPr>
          <w:rFonts w:ascii="Arial" w:hAnsi="Arial" w:cs="Arial"/>
          <w:sz w:val="20"/>
          <w:szCs w:val="20"/>
        </w:rPr>
      </w:pPr>
    </w:p>
    <w:tbl>
      <w:tblPr>
        <w:tblStyle w:val="TableGrid"/>
        <w:tblW w:w="0" w:type="auto"/>
        <w:tblInd w:w="1170" w:type="dxa"/>
        <w:tblLook w:val="04A0" w:firstRow="1" w:lastRow="0" w:firstColumn="1" w:lastColumn="0" w:noHBand="0" w:noVBand="1"/>
      </w:tblPr>
      <w:tblGrid>
        <w:gridCol w:w="4065"/>
        <w:gridCol w:w="4115"/>
      </w:tblGrid>
      <w:tr w:rsidR="004005FE" w:rsidRPr="008A3A4C" w14:paraId="139E6FEA" w14:textId="77777777" w:rsidTr="002E4FA6">
        <w:tc>
          <w:tcPr>
            <w:tcW w:w="4065" w:type="dxa"/>
          </w:tcPr>
          <w:p w14:paraId="356AFA0D" w14:textId="09106B80" w:rsidR="004005FE" w:rsidRPr="00A8450C" w:rsidRDefault="002E4FA6" w:rsidP="004005FE">
            <w:pPr>
              <w:pStyle w:val="ListParagraph"/>
              <w:ind w:left="0"/>
              <w:jc w:val="center"/>
              <w:rPr>
                <w:rFonts w:ascii="Arial" w:hAnsi="Arial" w:cs="Arial"/>
                <w:b/>
                <w:bCs/>
                <w:sz w:val="20"/>
                <w:szCs w:val="20"/>
              </w:rPr>
            </w:pPr>
            <w:r w:rsidRPr="00A8450C">
              <w:rPr>
                <w:rFonts w:ascii="Arial" w:hAnsi="Arial" w:cs="Arial"/>
                <w:b/>
                <w:bCs/>
                <w:sz w:val="20"/>
                <w:szCs w:val="20"/>
              </w:rPr>
              <w:t>Quantile</w:t>
            </w:r>
          </w:p>
        </w:tc>
        <w:tc>
          <w:tcPr>
            <w:tcW w:w="4115" w:type="dxa"/>
          </w:tcPr>
          <w:p w14:paraId="6407A053" w14:textId="7A86FDDD" w:rsidR="004005FE" w:rsidRPr="00A8450C" w:rsidRDefault="002E4FA6" w:rsidP="004005FE">
            <w:pPr>
              <w:pStyle w:val="ListParagraph"/>
              <w:ind w:left="0"/>
              <w:jc w:val="center"/>
              <w:rPr>
                <w:rFonts w:ascii="Arial" w:hAnsi="Arial" w:cs="Arial"/>
                <w:b/>
                <w:bCs/>
                <w:sz w:val="20"/>
                <w:szCs w:val="20"/>
              </w:rPr>
            </w:pPr>
            <w:r w:rsidRPr="00A8450C">
              <w:rPr>
                <w:rFonts w:ascii="Arial" w:hAnsi="Arial" w:cs="Arial"/>
                <w:b/>
                <w:bCs/>
                <w:sz w:val="20"/>
                <w:szCs w:val="20"/>
              </w:rPr>
              <w:t xml:space="preserve">Quantile </w:t>
            </w:r>
            <w:r w:rsidR="004005FE" w:rsidRPr="00A8450C">
              <w:rPr>
                <w:rFonts w:ascii="Arial" w:hAnsi="Arial" w:cs="Arial"/>
                <w:b/>
                <w:bCs/>
                <w:sz w:val="20"/>
                <w:szCs w:val="20"/>
              </w:rPr>
              <w:t xml:space="preserve">- </w:t>
            </w:r>
            <w:r w:rsidRPr="00A8450C">
              <w:rPr>
                <w:rFonts w:ascii="Arial" w:hAnsi="Arial" w:cs="Arial"/>
                <w:b/>
                <w:bCs/>
                <w:sz w:val="20"/>
                <w:szCs w:val="20"/>
              </w:rPr>
              <w:t>Quantile</w:t>
            </w:r>
          </w:p>
        </w:tc>
      </w:tr>
      <w:tr w:rsidR="00F65751" w:rsidRPr="00F65751" w14:paraId="24572646" w14:textId="77777777" w:rsidTr="002E4FA6">
        <w:tc>
          <w:tcPr>
            <w:tcW w:w="4065" w:type="dxa"/>
          </w:tcPr>
          <w:p w14:paraId="211D849E" w14:textId="6907BA60" w:rsidR="00F65751" w:rsidRPr="00F65751" w:rsidRDefault="00F65751" w:rsidP="00F65751">
            <w:pPr>
              <w:pStyle w:val="ListParagraph"/>
              <w:ind w:left="0"/>
              <w:rPr>
                <w:rFonts w:ascii="Arial" w:hAnsi="Arial" w:cs="Arial"/>
                <w:sz w:val="20"/>
                <w:szCs w:val="20"/>
              </w:rPr>
            </w:pPr>
            <w:r w:rsidRPr="00F65751">
              <w:rPr>
                <w:rFonts w:ascii="Arial" w:hAnsi="Arial" w:cs="Arial"/>
                <w:sz w:val="20"/>
                <w:szCs w:val="20"/>
              </w:rPr>
              <w:t xml:space="preserve">Quantile plots directly display the quantiles of a set of values. There is no comparison here. </w:t>
            </w:r>
          </w:p>
        </w:tc>
        <w:tc>
          <w:tcPr>
            <w:tcW w:w="4115" w:type="dxa"/>
          </w:tcPr>
          <w:p w14:paraId="04755554" w14:textId="6885EC89" w:rsidR="00F65751" w:rsidRPr="00F65751" w:rsidRDefault="00F65751" w:rsidP="00F65751">
            <w:pPr>
              <w:pStyle w:val="ListParagraph"/>
              <w:ind w:left="0"/>
              <w:rPr>
                <w:rFonts w:ascii="Arial" w:hAnsi="Arial" w:cs="Arial"/>
                <w:sz w:val="20"/>
                <w:szCs w:val="20"/>
              </w:rPr>
            </w:pPr>
            <w:r w:rsidRPr="00F65751">
              <w:rPr>
                <w:rFonts w:ascii="Arial" w:hAnsi="Arial" w:cs="Arial"/>
                <w:sz w:val="20"/>
                <w:szCs w:val="20"/>
              </w:rPr>
              <w:t>Quantile-quantile plots allow us to compare the quantiles of two sets of numbers/ samples to check if they come from same population.</w:t>
            </w:r>
          </w:p>
        </w:tc>
      </w:tr>
      <w:tr w:rsidR="00F65751" w:rsidRPr="00F65751" w14:paraId="2D09C5CA" w14:textId="77777777" w:rsidTr="002E4FA6">
        <w:tc>
          <w:tcPr>
            <w:tcW w:w="4065" w:type="dxa"/>
          </w:tcPr>
          <w:p w14:paraId="3E640C18" w14:textId="5FBB267B" w:rsidR="00F65751" w:rsidRPr="00F65751" w:rsidRDefault="00F65751" w:rsidP="00F65751">
            <w:pPr>
              <w:pStyle w:val="ListParagraph"/>
              <w:ind w:left="0"/>
              <w:rPr>
                <w:rFonts w:ascii="Arial" w:hAnsi="Arial" w:cs="Arial"/>
                <w:sz w:val="20"/>
                <w:szCs w:val="20"/>
              </w:rPr>
            </w:pPr>
            <w:r w:rsidRPr="00F65751">
              <w:rPr>
                <w:rFonts w:ascii="Arial" w:hAnsi="Arial" w:cs="Arial"/>
                <w:sz w:val="20"/>
                <w:szCs w:val="20"/>
              </w:rPr>
              <w:t xml:space="preserve">This is a basic and simple plot. </w:t>
            </w:r>
          </w:p>
        </w:tc>
        <w:tc>
          <w:tcPr>
            <w:tcW w:w="4115" w:type="dxa"/>
          </w:tcPr>
          <w:p w14:paraId="1F30C532" w14:textId="7B50328B" w:rsidR="00F65751" w:rsidRPr="00F65751" w:rsidRDefault="00F65751" w:rsidP="00F65751">
            <w:pPr>
              <w:pStyle w:val="ListParagraph"/>
              <w:ind w:left="0"/>
              <w:rPr>
                <w:rFonts w:ascii="Arial" w:hAnsi="Arial" w:cs="Arial"/>
                <w:sz w:val="20"/>
                <w:szCs w:val="20"/>
              </w:rPr>
            </w:pPr>
            <w:r w:rsidRPr="00A8450C">
              <w:rPr>
                <w:rFonts w:ascii="Arial" w:hAnsi="Arial" w:cs="Arial"/>
                <w:sz w:val="20"/>
                <w:szCs w:val="20"/>
              </w:rPr>
              <w:t>This kind of comparison is much more detailed than a simple comparison of means or medians</w:t>
            </w:r>
            <w:r w:rsidR="00A251F7">
              <w:rPr>
                <w:rFonts w:ascii="Arial" w:hAnsi="Arial" w:cs="Arial"/>
                <w:sz w:val="20"/>
                <w:szCs w:val="20"/>
              </w:rPr>
              <w:t>.</w:t>
            </w:r>
          </w:p>
        </w:tc>
      </w:tr>
      <w:tr w:rsidR="00F65751" w:rsidRPr="008A3A4C" w14:paraId="43FA7D94" w14:textId="77777777" w:rsidTr="002E4FA6">
        <w:tc>
          <w:tcPr>
            <w:tcW w:w="4065" w:type="dxa"/>
          </w:tcPr>
          <w:p w14:paraId="40381CBB" w14:textId="17801FB9" w:rsidR="00F65751" w:rsidRPr="00A8450C" w:rsidRDefault="00F65751" w:rsidP="00F65751">
            <w:pPr>
              <w:pStyle w:val="ListParagraph"/>
              <w:ind w:left="0"/>
              <w:rPr>
                <w:rFonts w:ascii="Arial" w:hAnsi="Arial" w:cs="Arial"/>
                <w:sz w:val="20"/>
                <w:szCs w:val="20"/>
              </w:rPr>
            </w:pPr>
            <w:r w:rsidRPr="00A8450C">
              <w:rPr>
                <w:rFonts w:ascii="Arial" w:hAnsi="Arial" w:cs="Arial"/>
                <w:sz w:val="20"/>
                <w:szCs w:val="20"/>
              </w:rPr>
              <w:t>The sample quantiles are plotted against the fraction of the sample they correspond to.</w:t>
            </w:r>
          </w:p>
        </w:tc>
        <w:tc>
          <w:tcPr>
            <w:tcW w:w="4115" w:type="dxa"/>
          </w:tcPr>
          <w:p w14:paraId="43B2F8AA" w14:textId="5DC3A4E6" w:rsidR="00F65751" w:rsidRPr="00A8450C" w:rsidRDefault="00F65751" w:rsidP="00F65751">
            <w:pPr>
              <w:pStyle w:val="ListParagraph"/>
              <w:ind w:left="0"/>
              <w:rPr>
                <w:rFonts w:ascii="Arial" w:hAnsi="Arial" w:cs="Arial"/>
                <w:sz w:val="20"/>
                <w:szCs w:val="20"/>
              </w:rPr>
            </w:pPr>
            <w:r w:rsidRPr="00F65751">
              <w:rPr>
                <w:rFonts w:ascii="Arial" w:hAnsi="Arial" w:cs="Arial"/>
                <w:sz w:val="20"/>
                <w:szCs w:val="20"/>
              </w:rPr>
              <w:t>Plots quantiles of 1 dataset against quantiles of second data set.</w:t>
            </w:r>
          </w:p>
        </w:tc>
      </w:tr>
      <w:tr w:rsidR="00F65751" w:rsidRPr="008A3A4C" w14:paraId="40C70E54" w14:textId="77777777" w:rsidTr="002E4FA6">
        <w:tc>
          <w:tcPr>
            <w:tcW w:w="4065" w:type="dxa"/>
          </w:tcPr>
          <w:p w14:paraId="7BB07F36" w14:textId="1C59A081" w:rsidR="00F65751" w:rsidRPr="00A8450C" w:rsidRDefault="00B520B9" w:rsidP="00F65751">
            <w:pPr>
              <w:pStyle w:val="ListParagraph"/>
              <w:ind w:left="0"/>
              <w:rPr>
                <w:rFonts w:ascii="Arial" w:hAnsi="Arial" w:cs="Arial"/>
                <w:sz w:val="20"/>
                <w:szCs w:val="20"/>
              </w:rPr>
            </w:pPr>
            <w:r>
              <w:rPr>
                <w:rFonts w:ascii="Arial" w:hAnsi="Arial" w:cs="Arial"/>
                <w:sz w:val="20"/>
                <w:szCs w:val="20"/>
              </w:rPr>
              <w:t xml:space="preserve">Example: </w:t>
            </w:r>
            <w:r w:rsidR="00A251F7">
              <w:rPr>
                <w:rFonts w:ascii="Arial" w:hAnsi="Arial" w:cs="Arial"/>
                <w:sz w:val="20"/>
                <w:szCs w:val="20"/>
              </w:rPr>
              <w:t xml:space="preserve">Plotting the score of a football team in one game. </w:t>
            </w:r>
          </w:p>
        </w:tc>
        <w:tc>
          <w:tcPr>
            <w:tcW w:w="4115" w:type="dxa"/>
          </w:tcPr>
          <w:p w14:paraId="3D0D42C3" w14:textId="06AED85E" w:rsidR="00F65751" w:rsidRPr="00A8450C" w:rsidRDefault="00B520B9" w:rsidP="00F65751">
            <w:pPr>
              <w:pStyle w:val="ListParagraph"/>
              <w:ind w:left="0"/>
              <w:rPr>
                <w:rFonts w:ascii="Arial" w:hAnsi="Arial" w:cs="Arial"/>
                <w:sz w:val="20"/>
                <w:szCs w:val="20"/>
              </w:rPr>
            </w:pPr>
            <w:r>
              <w:rPr>
                <w:rFonts w:ascii="Arial" w:hAnsi="Arial" w:cs="Arial"/>
                <w:sz w:val="20"/>
                <w:szCs w:val="20"/>
              </w:rPr>
              <w:t xml:space="preserve">Example: </w:t>
            </w:r>
            <w:r w:rsidR="00F65751" w:rsidRPr="00A8450C">
              <w:rPr>
                <w:rFonts w:ascii="Arial" w:hAnsi="Arial" w:cs="Arial"/>
                <w:sz w:val="20"/>
                <w:szCs w:val="20"/>
              </w:rPr>
              <w:t>Compare tails or distribution shape.</w:t>
            </w:r>
          </w:p>
        </w:tc>
      </w:tr>
      <w:tr w:rsidR="00F65751" w:rsidRPr="008A3A4C" w14:paraId="174A30E5" w14:textId="77777777" w:rsidTr="002E4FA6">
        <w:tc>
          <w:tcPr>
            <w:tcW w:w="4065" w:type="dxa"/>
          </w:tcPr>
          <w:p w14:paraId="075F7A6E" w14:textId="6FF2212C" w:rsidR="00F65751" w:rsidRPr="00A8450C" w:rsidRDefault="003465BE" w:rsidP="00F65751">
            <w:pPr>
              <w:pStyle w:val="ListParagraph"/>
              <w:ind w:left="0"/>
              <w:rPr>
                <w:rFonts w:ascii="Arial" w:hAnsi="Arial" w:cs="Arial"/>
                <w:sz w:val="20"/>
                <w:szCs w:val="20"/>
              </w:rPr>
            </w:pPr>
            <w:r w:rsidRPr="00A8450C">
              <w:rPr>
                <w:rFonts w:ascii="Arial" w:hAnsi="Arial" w:cs="Arial"/>
                <w:sz w:val="20"/>
                <w:szCs w:val="20"/>
              </w:rPr>
              <w:t>Quantile plots directly display the quantiles of a set of values.</w:t>
            </w:r>
            <w:r>
              <w:rPr>
                <w:rFonts w:ascii="Arial" w:hAnsi="Arial" w:cs="Arial"/>
                <w:color w:val="4D5156"/>
                <w:shd w:val="clear" w:color="auto" w:fill="FFFFFF"/>
              </w:rPr>
              <w:t> </w:t>
            </w:r>
          </w:p>
        </w:tc>
        <w:tc>
          <w:tcPr>
            <w:tcW w:w="4115" w:type="dxa"/>
          </w:tcPr>
          <w:p w14:paraId="74E8852E" w14:textId="3BED1610" w:rsidR="00F65751" w:rsidRPr="00A8450C" w:rsidRDefault="00F65751" w:rsidP="00F65751">
            <w:pPr>
              <w:pStyle w:val="ListParagraph"/>
              <w:ind w:left="0"/>
              <w:rPr>
                <w:rFonts w:ascii="Arial" w:hAnsi="Arial" w:cs="Arial"/>
                <w:sz w:val="20"/>
                <w:szCs w:val="20"/>
              </w:rPr>
            </w:pPr>
            <w:r w:rsidRPr="00A8450C">
              <w:rPr>
                <w:rFonts w:ascii="Arial" w:hAnsi="Arial" w:cs="Arial"/>
                <w:sz w:val="20"/>
                <w:szCs w:val="20"/>
              </w:rPr>
              <w:t>Requires normalized datasets</w:t>
            </w:r>
            <w:r w:rsidR="00B520B9">
              <w:rPr>
                <w:rFonts w:ascii="Arial" w:hAnsi="Arial" w:cs="Arial"/>
                <w:sz w:val="20"/>
                <w:szCs w:val="20"/>
              </w:rPr>
              <w:t xml:space="preserve">. </w:t>
            </w:r>
            <w:r w:rsidR="00B520B9" w:rsidRPr="00A8450C">
              <w:rPr>
                <w:rFonts w:ascii="Arial" w:hAnsi="Arial" w:cs="Arial"/>
                <w:sz w:val="20"/>
                <w:szCs w:val="20"/>
              </w:rPr>
              <w:t>If the data is normally distributed, the points will fall on the 45-degree reference line. If the data is not normally distributed, the points will deviate from the reference line.</w:t>
            </w:r>
          </w:p>
        </w:tc>
      </w:tr>
    </w:tbl>
    <w:p w14:paraId="3464F4F2" w14:textId="56A08417" w:rsidR="002E4FA6" w:rsidRPr="00A8450C" w:rsidRDefault="00F77A37" w:rsidP="00F77A37">
      <w:pPr>
        <w:rPr>
          <w:rFonts w:ascii="Arial" w:hAnsi="Arial" w:cs="Arial"/>
          <w:sz w:val="20"/>
          <w:szCs w:val="20"/>
        </w:rPr>
      </w:pPr>
      <w:r w:rsidRPr="00A8450C">
        <w:rPr>
          <w:rFonts w:ascii="Arial" w:hAnsi="Arial" w:cs="Arial"/>
          <w:sz w:val="20"/>
          <w:szCs w:val="20"/>
        </w:rPr>
        <w:br/>
      </w:r>
    </w:p>
    <w:p w14:paraId="7EEA6CF2" w14:textId="1A01E473" w:rsidR="002E4FA6" w:rsidRPr="00A8450C" w:rsidRDefault="002E4FA6" w:rsidP="004005FE">
      <w:pPr>
        <w:pStyle w:val="ListParagraph"/>
        <w:ind w:left="1170"/>
        <w:rPr>
          <w:rFonts w:ascii="Arial" w:hAnsi="Arial" w:cs="Arial"/>
          <w:b/>
          <w:bCs/>
          <w:sz w:val="20"/>
          <w:szCs w:val="20"/>
          <w:u w:val="single"/>
        </w:rPr>
      </w:pPr>
      <w:r w:rsidRPr="00A8450C">
        <w:rPr>
          <w:rFonts w:ascii="Arial" w:hAnsi="Arial" w:cs="Arial"/>
          <w:b/>
          <w:bCs/>
          <w:sz w:val="20"/>
          <w:szCs w:val="20"/>
          <w:u w:val="single"/>
        </w:rPr>
        <w:t>Part 2</w:t>
      </w:r>
    </w:p>
    <w:p w14:paraId="524C1147" w14:textId="61C67299" w:rsidR="002E4FA6" w:rsidRPr="00A8450C" w:rsidRDefault="002E4FA6" w:rsidP="004005FE">
      <w:pPr>
        <w:pStyle w:val="ListParagraph"/>
        <w:ind w:left="1170"/>
        <w:rPr>
          <w:rFonts w:ascii="Arial" w:hAnsi="Arial" w:cs="Arial"/>
          <w:b/>
          <w:bCs/>
          <w:sz w:val="20"/>
          <w:szCs w:val="20"/>
          <w:u w:val="single"/>
        </w:rPr>
      </w:pPr>
    </w:p>
    <w:p w14:paraId="5C4C3998" w14:textId="59F920B2" w:rsidR="00EB67DD" w:rsidRDefault="002E4FA6" w:rsidP="00EB67DD">
      <w:pPr>
        <w:pStyle w:val="ListParagraph"/>
        <w:numPr>
          <w:ilvl w:val="0"/>
          <w:numId w:val="5"/>
        </w:numPr>
        <w:rPr>
          <w:rFonts w:ascii="Arial" w:hAnsi="Arial" w:cs="Arial"/>
          <w:sz w:val="20"/>
          <w:szCs w:val="20"/>
        </w:rPr>
      </w:pPr>
      <w:r w:rsidRPr="00A8450C">
        <w:rPr>
          <w:rFonts w:ascii="Arial" w:hAnsi="Arial" w:cs="Arial"/>
          <w:sz w:val="20"/>
          <w:szCs w:val="20"/>
        </w:rPr>
        <w:t xml:space="preserve">The dataset we used is the Social Power NBA obtained from Kaggle. This dataset contains player performance scores, their salary, </w:t>
      </w:r>
      <w:r w:rsidRPr="003308C6">
        <w:rPr>
          <w:rFonts w:ascii="Arial" w:hAnsi="Arial" w:cs="Arial"/>
          <w:color w:val="000000" w:themeColor="text1"/>
          <w:sz w:val="20"/>
          <w:szCs w:val="20"/>
        </w:rPr>
        <w:t xml:space="preserve">social media activity, and other seasonal data. </w:t>
      </w:r>
      <w:r w:rsidR="00A81143" w:rsidRPr="003308C6">
        <w:rPr>
          <w:rFonts w:ascii="Arial" w:hAnsi="Arial" w:cs="Arial"/>
          <w:color w:val="000000" w:themeColor="text1"/>
          <w:sz w:val="20"/>
          <w:szCs w:val="20"/>
        </w:rPr>
        <w:t>The author of t</w:t>
      </w:r>
      <w:r w:rsidR="009D3022" w:rsidRPr="003308C6">
        <w:rPr>
          <w:rFonts w:ascii="Arial" w:hAnsi="Arial" w:cs="Arial"/>
          <w:color w:val="000000" w:themeColor="text1"/>
          <w:sz w:val="20"/>
          <w:szCs w:val="20"/>
        </w:rPr>
        <w:t xml:space="preserve">his data collected </w:t>
      </w:r>
      <w:r w:rsidR="00A81143" w:rsidRPr="003308C6">
        <w:rPr>
          <w:rFonts w:ascii="Arial" w:hAnsi="Arial" w:cs="Arial"/>
          <w:color w:val="000000" w:themeColor="text1"/>
          <w:sz w:val="20"/>
          <w:szCs w:val="20"/>
        </w:rPr>
        <w:t xml:space="preserve">the data points </w:t>
      </w:r>
      <w:r w:rsidR="009D3022" w:rsidRPr="003308C6">
        <w:rPr>
          <w:rFonts w:ascii="Arial" w:hAnsi="Arial" w:cs="Arial"/>
          <w:color w:val="000000" w:themeColor="text1"/>
          <w:sz w:val="20"/>
          <w:szCs w:val="20"/>
        </w:rPr>
        <w:t>from multiple sources, compiled, and used for data analysis. Sources include ESPN, Twitter</w:t>
      </w:r>
      <w:r w:rsidR="009D3022" w:rsidRPr="00A8450C">
        <w:rPr>
          <w:rFonts w:ascii="Arial" w:hAnsi="Arial" w:cs="Arial"/>
          <w:sz w:val="20"/>
          <w:szCs w:val="20"/>
        </w:rPr>
        <w:t>, Wikipedia, and NBA.</w:t>
      </w:r>
    </w:p>
    <w:p w14:paraId="7E40CD69" w14:textId="77777777" w:rsidR="00EB67DD" w:rsidRPr="00A8450C" w:rsidRDefault="00EB67DD" w:rsidP="00A8450C">
      <w:pPr>
        <w:pStyle w:val="ListParagraph"/>
        <w:ind w:left="1350"/>
        <w:rPr>
          <w:rFonts w:ascii="Arial" w:hAnsi="Arial" w:cs="Arial"/>
          <w:sz w:val="20"/>
          <w:szCs w:val="20"/>
        </w:rPr>
      </w:pPr>
    </w:p>
    <w:p w14:paraId="71FFA249" w14:textId="179DCAC7" w:rsidR="009D3022" w:rsidRPr="00A8450C" w:rsidRDefault="009D3022" w:rsidP="00A8450C">
      <w:pPr>
        <w:pStyle w:val="ListParagraph"/>
        <w:ind w:left="1350"/>
        <w:rPr>
          <w:rFonts w:ascii="Arial" w:hAnsi="Arial" w:cs="Arial"/>
          <w:sz w:val="20"/>
          <w:szCs w:val="20"/>
        </w:rPr>
      </w:pPr>
      <w:r w:rsidRPr="00A8450C">
        <w:rPr>
          <w:rFonts w:ascii="Arial" w:hAnsi="Arial" w:cs="Arial"/>
          <w:sz w:val="20"/>
          <w:szCs w:val="20"/>
        </w:rPr>
        <w:t xml:space="preserve">This dataset answers, for example, the following questions: What is the worth of athletes in terms of </w:t>
      </w:r>
      <w:r w:rsidR="00E16061" w:rsidRPr="00A8450C">
        <w:rPr>
          <w:rFonts w:ascii="Arial" w:hAnsi="Arial" w:cs="Arial"/>
          <w:sz w:val="20"/>
          <w:szCs w:val="20"/>
        </w:rPr>
        <w:t>salary</w:t>
      </w:r>
      <w:r w:rsidRPr="00A8450C">
        <w:rPr>
          <w:rFonts w:ascii="Arial" w:hAnsi="Arial" w:cs="Arial"/>
          <w:sz w:val="20"/>
          <w:szCs w:val="20"/>
        </w:rPr>
        <w:t xml:space="preserve"> in the NBA? How does player statistics affect </w:t>
      </w:r>
      <w:r w:rsidR="00E16061" w:rsidRPr="00A8450C">
        <w:rPr>
          <w:rFonts w:ascii="Arial" w:hAnsi="Arial" w:cs="Arial"/>
          <w:sz w:val="20"/>
          <w:szCs w:val="20"/>
        </w:rPr>
        <w:t>their salary</w:t>
      </w:r>
      <w:r w:rsidRPr="00A8450C">
        <w:rPr>
          <w:rFonts w:ascii="Arial" w:hAnsi="Arial" w:cs="Arial"/>
          <w:sz w:val="20"/>
          <w:szCs w:val="20"/>
        </w:rPr>
        <w:t>?</w:t>
      </w:r>
      <w:r w:rsidRPr="00A8450C">
        <w:rPr>
          <w:rFonts w:ascii="Arial" w:hAnsi="Arial" w:cs="Arial"/>
          <w:sz w:val="20"/>
          <w:szCs w:val="20"/>
        </w:rPr>
        <w:br/>
        <w:t xml:space="preserve">The dataset is saved in csv format. It is delimited with “,” (commas). This file can be opened in r using read.csv() function. </w:t>
      </w:r>
    </w:p>
    <w:p w14:paraId="6EC531D8" w14:textId="73C7B282" w:rsidR="00273B6C" w:rsidRPr="00A8450C" w:rsidRDefault="00273B6C" w:rsidP="009D3022">
      <w:pPr>
        <w:pStyle w:val="ListParagraph"/>
        <w:ind w:left="1530"/>
        <w:rPr>
          <w:rFonts w:ascii="Arial" w:hAnsi="Arial" w:cs="Arial"/>
          <w:sz w:val="20"/>
          <w:szCs w:val="20"/>
        </w:rPr>
      </w:pPr>
    </w:p>
    <w:p w14:paraId="5753B105" w14:textId="77777777" w:rsidR="002E2071" w:rsidRDefault="002E2071">
      <w:pPr>
        <w:rPr>
          <w:rFonts w:ascii="Arial" w:hAnsi="Arial" w:cs="Arial"/>
          <w:sz w:val="20"/>
          <w:szCs w:val="20"/>
        </w:rPr>
      </w:pPr>
      <w:r>
        <w:rPr>
          <w:rFonts w:ascii="Arial" w:hAnsi="Arial" w:cs="Arial"/>
          <w:sz w:val="20"/>
          <w:szCs w:val="20"/>
        </w:rPr>
        <w:br w:type="page"/>
      </w:r>
    </w:p>
    <w:p w14:paraId="51B06D29" w14:textId="45C5FBA5" w:rsidR="00273B6C" w:rsidRPr="00A8450C" w:rsidRDefault="00273B6C" w:rsidP="00273B6C">
      <w:pPr>
        <w:pStyle w:val="ListParagraph"/>
        <w:numPr>
          <w:ilvl w:val="0"/>
          <w:numId w:val="5"/>
        </w:numPr>
        <w:rPr>
          <w:rFonts w:ascii="Arial" w:hAnsi="Arial" w:cs="Arial"/>
          <w:sz w:val="20"/>
          <w:szCs w:val="20"/>
        </w:rPr>
      </w:pPr>
      <w:r w:rsidRPr="00A8450C">
        <w:rPr>
          <w:rFonts w:ascii="Arial" w:hAnsi="Arial" w:cs="Arial"/>
          <w:sz w:val="20"/>
          <w:szCs w:val="20"/>
        </w:rPr>
        <w:lastRenderedPageBreak/>
        <w:t xml:space="preserve">Read the data using </w:t>
      </w:r>
      <w:proofErr w:type="gramStart"/>
      <w:r w:rsidRPr="00A8450C">
        <w:rPr>
          <w:rFonts w:ascii="Arial" w:hAnsi="Arial" w:cs="Arial"/>
          <w:sz w:val="20"/>
          <w:szCs w:val="20"/>
        </w:rPr>
        <w:t>read.csv(</w:t>
      </w:r>
      <w:proofErr w:type="gramEnd"/>
      <w:r w:rsidRPr="00A8450C">
        <w:rPr>
          <w:rFonts w:ascii="Arial" w:hAnsi="Arial" w:cs="Arial"/>
          <w:sz w:val="20"/>
          <w:szCs w:val="20"/>
        </w:rPr>
        <w:t xml:space="preserve">) and assigned it to </w:t>
      </w:r>
      <w:proofErr w:type="spellStart"/>
      <w:r w:rsidRPr="00A8450C">
        <w:rPr>
          <w:rFonts w:ascii="Arial" w:hAnsi="Arial" w:cs="Arial"/>
          <w:sz w:val="20"/>
          <w:szCs w:val="20"/>
        </w:rPr>
        <w:t>data.df</w:t>
      </w:r>
      <w:proofErr w:type="spellEnd"/>
      <w:r w:rsidRPr="00A8450C">
        <w:rPr>
          <w:rFonts w:ascii="Arial" w:hAnsi="Arial" w:cs="Arial"/>
          <w:sz w:val="20"/>
          <w:szCs w:val="20"/>
        </w:rPr>
        <w:t>:</w:t>
      </w:r>
      <w:r w:rsidR="00422816" w:rsidRPr="00A8450C">
        <w:rPr>
          <w:rFonts w:ascii="Arial" w:hAnsi="Arial" w:cs="Arial"/>
          <w:sz w:val="20"/>
          <w:szCs w:val="20"/>
        </w:rPr>
        <w:br/>
      </w:r>
    </w:p>
    <w:p w14:paraId="2E72368F" w14:textId="637C0799" w:rsidR="009D3022" w:rsidRPr="00A8450C" w:rsidRDefault="00273B6C" w:rsidP="00273B6C">
      <w:pPr>
        <w:pStyle w:val="ListParagraph"/>
        <w:ind w:left="1530"/>
        <w:rPr>
          <w:rFonts w:ascii="Arial" w:hAnsi="Arial" w:cs="Arial"/>
          <w:sz w:val="20"/>
          <w:szCs w:val="20"/>
        </w:rPr>
      </w:pPr>
      <w:r w:rsidRPr="00A8450C">
        <w:rPr>
          <w:rFonts w:ascii="Arial" w:hAnsi="Arial" w:cs="Arial"/>
          <w:noProof/>
          <w:sz w:val="20"/>
          <w:szCs w:val="20"/>
        </w:rPr>
        <w:drawing>
          <wp:inline distT="0" distB="0" distL="0" distR="0" wp14:anchorId="4031BB6F" wp14:editId="298C979A">
            <wp:extent cx="4255770" cy="1298225"/>
            <wp:effectExtent l="0" t="0" r="0" b="0"/>
            <wp:docPr id="572444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44456" name="Picture 1" descr="A screenshot of a computer&#10;&#10;Description automatically generated"/>
                    <pic:cNvPicPr/>
                  </pic:nvPicPr>
                  <pic:blipFill>
                    <a:blip r:embed="rId15"/>
                    <a:stretch>
                      <a:fillRect/>
                    </a:stretch>
                  </pic:blipFill>
                  <pic:spPr>
                    <a:xfrm>
                      <a:off x="0" y="0"/>
                      <a:ext cx="4432304" cy="1352077"/>
                    </a:xfrm>
                    <a:prstGeom prst="rect">
                      <a:avLst/>
                    </a:prstGeom>
                  </pic:spPr>
                </pic:pic>
              </a:graphicData>
            </a:graphic>
          </wp:inline>
        </w:drawing>
      </w:r>
      <w:r w:rsidRPr="00A8450C">
        <w:rPr>
          <w:rFonts w:ascii="Arial" w:hAnsi="Arial" w:cs="Arial"/>
          <w:sz w:val="20"/>
          <w:szCs w:val="20"/>
        </w:rPr>
        <w:br/>
      </w:r>
      <w:r w:rsidRPr="00A8450C">
        <w:rPr>
          <w:rFonts w:ascii="Arial" w:hAnsi="Arial" w:cs="Arial"/>
          <w:sz w:val="20"/>
          <w:szCs w:val="20"/>
        </w:rPr>
        <w:br/>
      </w:r>
      <w:r w:rsidRPr="00A8450C">
        <w:rPr>
          <w:rFonts w:ascii="Arial" w:hAnsi="Arial" w:cs="Arial"/>
          <w:sz w:val="20"/>
          <w:szCs w:val="20"/>
          <w:u w:val="single"/>
        </w:rPr>
        <w:t xml:space="preserve">Data cleansing: </w:t>
      </w:r>
      <w:r w:rsidRPr="00A8450C">
        <w:rPr>
          <w:rFonts w:ascii="Arial" w:hAnsi="Arial" w:cs="Arial"/>
          <w:sz w:val="20"/>
          <w:szCs w:val="20"/>
        </w:rPr>
        <w:t>The first column X with the serial numbers was filtered out:</w:t>
      </w:r>
      <w:r w:rsidR="00422816" w:rsidRPr="00A8450C">
        <w:rPr>
          <w:rFonts w:ascii="Arial" w:hAnsi="Arial" w:cs="Arial"/>
          <w:sz w:val="20"/>
          <w:szCs w:val="20"/>
        </w:rPr>
        <w:br/>
      </w:r>
      <w:r w:rsidRPr="00A8450C">
        <w:rPr>
          <w:rFonts w:ascii="Arial" w:hAnsi="Arial" w:cs="Arial"/>
          <w:sz w:val="20"/>
          <w:szCs w:val="20"/>
        </w:rPr>
        <w:br/>
      </w:r>
      <w:r w:rsidRPr="00A8450C">
        <w:rPr>
          <w:rFonts w:ascii="Arial" w:hAnsi="Arial" w:cs="Arial"/>
          <w:noProof/>
          <w:sz w:val="20"/>
          <w:szCs w:val="20"/>
        </w:rPr>
        <w:drawing>
          <wp:inline distT="0" distB="0" distL="0" distR="0" wp14:anchorId="485AFB7D" wp14:editId="4899B6AB">
            <wp:extent cx="4312595" cy="827314"/>
            <wp:effectExtent l="0" t="0" r="0" b="0"/>
            <wp:docPr id="167699710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97100" name="Picture 1" descr="A black text on a white background&#10;&#10;Description automatically generated"/>
                    <pic:cNvPicPr/>
                  </pic:nvPicPr>
                  <pic:blipFill>
                    <a:blip r:embed="rId16"/>
                    <a:stretch>
                      <a:fillRect/>
                    </a:stretch>
                  </pic:blipFill>
                  <pic:spPr>
                    <a:xfrm>
                      <a:off x="0" y="0"/>
                      <a:ext cx="4534628" cy="869908"/>
                    </a:xfrm>
                    <a:prstGeom prst="rect">
                      <a:avLst/>
                    </a:prstGeom>
                  </pic:spPr>
                </pic:pic>
              </a:graphicData>
            </a:graphic>
          </wp:inline>
        </w:drawing>
      </w:r>
      <w:r w:rsidRPr="00A8450C">
        <w:rPr>
          <w:rFonts w:ascii="Arial" w:hAnsi="Arial" w:cs="Arial"/>
          <w:sz w:val="20"/>
          <w:szCs w:val="20"/>
        </w:rPr>
        <w:br/>
      </w:r>
      <w:r w:rsidR="00F77A37" w:rsidRPr="00A8450C">
        <w:rPr>
          <w:rFonts w:ascii="Arial" w:hAnsi="Arial" w:cs="Arial"/>
          <w:sz w:val="20"/>
          <w:szCs w:val="20"/>
        </w:rPr>
        <w:br/>
        <w:t>Renamed the new first column ‘</w:t>
      </w:r>
      <w:proofErr w:type="spellStart"/>
      <w:r w:rsidR="00F77A37" w:rsidRPr="00A8450C">
        <w:rPr>
          <w:rFonts w:ascii="Arial" w:hAnsi="Arial" w:cs="Arial"/>
          <w:sz w:val="20"/>
          <w:szCs w:val="20"/>
        </w:rPr>
        <w:t>Rk</w:t>
      </w:r>
      <w:proofErr w:type="spellEnd"/>
      <w:r w:rsidR="00F77A37" w:rsidRPr="00A8450C">
        <w:rPr>
          <w:rFonts w:ascii="Arial" w:hAnsi="Arial" w:cs="Arial"/>
          <w:sz w:val="20"/>
          <w:szCs w:val="20"/>
        </w:rPr>
        <w:t>’ to ‘Player Number’:</w:t>
      </w:r>
      <w:r w:rsidR="00422816" w:rsidRPr="00A8450C">
        <w:rPr>
          <w:rFonts w:ascii="Arial" w:hAnsi="Arial" w:cs="Arial"/>
          <w:sz w:val="20"/>
          <w:szCs w:val="20"/>
        </w:rPr>
        <w:br/>
      </w:r>
    </w:p>
    <w:p w14:paraId="76A43809" w14:textId="59421DA4" w:rsidR="00F77A37" w:rsidRDefault="00F77A37" w:rsidP="00273B6C">
      <w:pPr>
        <w:pStyle w:val="ListParagraph"/>
        <w:ind w:left="1530"/>
        <w:rPr>
          <w:rFonts w:ascii="Arial" w:hAnsi="Arial" w:cs="Arial"/>
        </w:rPr>
      </w:pPr>
      <w:r w:rsidRPr="00A8450C">
        <w:rPr>
          <w:rFonts w:ascii="Arial" w:hAnsi="Arial" w:cs="Arial"/>
          <w:noProof/>
        </w:rPr>
        <w:drawing>
          <wp:inline distT="0" distB="0" distL="0" distR="0" wp14:anchorId="6BD2845A" wp14:editId="0320F1A7">
            <wp:extent cx="4255911" cy="600075"/>
            <wp:effectExtent l="0" t="0" r="0" b="0"/>
            <wp:docPr id="518966415"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331623" cy="610750"/>
                    </a:xfrm>
                    <a:prstGeom prst="rect">
                      <a:avLst/>
                    </a:prstGeom>
                  </pic:spPr>
                </pic:pic>
              </a:graphicData>
            </a:graphic>
          </wp:inline>
        </w:drawing>
      </w:r>
    </w:p>
    <w:p w14:paraId="587807A6" w14:textId="77777777" w:rsidR="00EA27C8" w:rsidRPr="00A8450C" w:rsidRDefault="00EA27C8" w:rsidP="00273B6C">
      <w:pPr>
        <w:pStyle w:val="ListParagraph"/>
        <w:ind w:left="1530"/>
        <w:rPr>
          <w:rFonts w:ascii="Arial" w:hAnsi="Arial" w:cs="Arial"/>
        </w:rPr>
      </w:pPr>
    </w:p>
    <w:p w14:paraId="1DA95B0B" w14:textId="5CB6521E" w:rsidR="00EE5677" w:rsidRDefault="00F77A37" w:rsidP="00F77A37">
      <w:pPr>
        <w:pStyle w:val="ListParagraph"/>
        <w:numPr>
          <w:ilvl w:val="0"/>
          <w:numId w:val="5"/>
        </w:numPr>
        <w:rPr>
          <w:rFonts w:ascii="Arial" w:hAnsi="Arial" w:cs="Arial"/>
          <w:sz w:val="20"/>
          <w:szCs w:val="20"/>
        </w:rPr>
      </w:pPr>
      <w:r w:rsidRPr="00A8450C">
        <w:rPr>
          <w:rFonts w:ascii="Arial" w:hAnsi="Arial" w:cs="Arial"/>
          <w:sz w:val="20"/>
          <w:szCs w:val="20"/>
        </w:rPr>
        <w:t xml:space="preserve">Our </w:t>
      </w:r>
      <w:proofErr w:type="spellStart"/>
      <w:r w:rsidRPr="00A8450C">
        <w:rPr>
          <w:rFonts w:ascii="Arial" w:hAnsi="Arial" w:cs="Arial"/>
          <w:sz w:val="20"/>
          <w:szCs w:val="20"/>
        </w:rPr>
        <w:t>dataframe</w:t>
      </w:r>
      <w:proofErr w:type="spellEnd"/>
      <w:r w:rsidRPr="00A8450C">
        <w:rPr>
          <w:rFonts w:ascii="Arial" w:hAnsi="Arial" w:cs="Arial"/>
          <w:sz w:val="20"/>
          <w:szCs w:val="20"/>
        </w:rPr>
        <w:t xml:space="preserve"> contains 446 rows and 36 total</w:t>
      </w:r>
      <w:r w:rsidR="00703C78" w:rsidRPr="00A8450C">
        <w:rPr>
          <w:rFonts w:ascii="Arial" w:hAnsi="Arial" w:cs="Arial"/>
          <w:sz w:val="20"/>
          <w:szCs w:val="20"/>
        </w:rPr>
        <w:t xml:space="preserve"> </w:t>
      </w:r>
      <w:r w:rsidRPr="00A8450C">
        <w:rPr>
          <w:rFonts w:ascii="Arial" w:hAnsi="Arial" w:cs="Arial"/>
          <w:sz w:val="20"/>
          <w:szCs w:val="20"/>
        </w:rPr>
        <w:t xml:space="preserve">columns. </w:t>
      </w:r>
    </w:p>
    <w:p w14:paraId="5B5B7135" w14:textId="28E569F0" w:rsidR="00413173" w:rsidRDefault="00413173" w:rsidP="00413173">
      <w:pPr>
        <w:pStyle w:val="ListParagraph"/>
        <w:ind w:left="1350"/>
        <w:rPr>
          <w:rFonts w:ascii="Arial" w:hAnsi="Arial" w:cs="Arial"/>
          <w:sz w:val="20"/>
          <w:szCs w:val="20"/>
        </w:rPr>
      </w:pPr>
    </w:p>
    <w:p w14:paraId="7826E2F3" w14:textId="59793578" w:rsidR="00413173" w:rsidRDefault="00413173" w:rsidP="00BB3661">
      <w:pPr>
        <w:pStyle w:val="ListParagraph"/>
        <w:ind w:left="1350"/>
        <w:rPr>
          <w:rFonts w:ascii="Arial" w:hAnsi="Arial" w:cs="Arial"/>
          <w:noProof/>
          <w:sz w:val="20"/>
          <w:szCs w:val="20"/>
        </w:rPr>
      </w:pPr>
      <w:r w:rsidRPr="00A8450C">
        <w:rPr>
          <w:rFonts w:ascii="Arial" w:hAnsi="Arial" w:cs="Arial"/>
          <w:noProof/>
          <w:sz w:val="20"/>
          <w:szCs w:val="20"/>
        </w:rPr>
        <w:drawing>
          <wp:anchor distT="0" distB="0" distL="114300" distR="114300" simplePos="0" relativeHeight="251658240" behindDoc="0" locked="0" layoutInCell="1" allowOverlap="1" wp14:anchorId="5A825FE1" wp14:editId="0AB0504C">
            <wp:simplePos x="0" y="0"/>
            <wp:positionH relativeFrom="column">
              <wp:posOffset>3787594</wp:posOffset>
            </wp:positionH>
            <wp:positionV relativeFrom="paragraph">
              <wp:posOffset>26126</wp:posOffset>
            </wp:positionV>
            <wp:extent cx="2900045" cy="2062480"/>
            <wp:effectExtent l="0" t="0" r="0" b="0"/>
            <wp:wrapSquare wrapText="bothSides"/>
            <wp:docPr id="9863809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80918"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00045" cy="2062480"/>
                    </a:xfrm>
                    <a:prstGeom prst="rect">
                      <a:avLst/>
                    </a:prstGeom>
                  </pic:spPr>
                </pic:pic>
              </a:graphicData>
            </a:graphic>
            <wp14:sizeRelV relativeFrom="margin">
              <wp14:pctHeight>0</wp14:pctHeight>
            </wp14:sizeRelV>
          </wp:anchor>
        </w:drawing>
      </w:r>
      <w:r w:rsidR="00EE5677">
        <w:rPr>
          <w:rFonts w:ascii="Arial" w:hAnsi="Arial" w:cs="Arial"/>
          <w:noProof/>
          <w:sz w:val="20"/>
          <w:szCs w:val="20"/>
        </w:rPr>
        <w:drawing>
          <wp:inline distT="0" distB="0" distL="0" distR="0" wp14:anchorId="4AAC795B" wp14:editId="5FE951F5">
            <wp:extent cx="1985077" cy="696686"/>
            <wp:effectExtent l="0" t="0" r="0" b="1905"/>
            <wp:docPr id="1"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word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7881" cy="739786"/>
                    </a:xfrm>
                    <a:prstGeom prst="rect">
                      <a:avLst/>
                    </a:prstGeom>
                  </pic:spPr>
                </pic:pic>
              </a:graphicData>
            </a:graphic>
          </wp:inline>
        </w:drawing>
      </w:r>
    </w:p>
    <w:p w14:paraId="79F9C265" w14:textId="77777777" w:rsidR="00413173" w:rsidRDefault="00413173" w:rsidP="00BB3661">
      <w:pPr>
        <w:pStyle w:val="ListParagraph"/>
        <w:ind w:left="1350"/>
        <w:rPr>
          <w:rFonts w:ascii="Arial" w:hAnsi="Arial" w:cs="Arial"/>
          <w:noProof/>
          <w:sz w:val="20"/>
          <w:szCs w:val="20"/>
        </w:rPr>
      </w:pPr>
    </w:p>
    <w:p w14:paraId="2AAE8A93" w14:textId="7DA39420" w:rsidR="009468F8" w:rsidRDefault="00413173" w:rsidP="00BB3661">
      <w:pPr>
        <w:pStyle w:val="ListParagraph"/>
        <w:ind w:left="1350"/>
        <w:rPr>
          <w:rFonts w:ascii="Arial" w:hAnsi="Arial" w:cs="Arial"/>
          <w:sz w:val="20"/>
          <w:szCs w:val="20"/>
        </w:rPr>
      </w:pPr>
      <w:r w:rsidRPr="00A8450C">
        <w:rPr>
          <w:rFonts w:ascii="Arial" w:hAnsi="Arial" w:cs="Arial"/>
          <w:noProof/>
          <w:sz w:val="20"/>
          <w:szCs w:val="20"/>
        </w:rPr>
        <w:drawing>
          <wp:inline distT="0" distB="0" distL="0" distR="0" wp14:anchorId="07767E26" wp14:editId="67D22848">
            <wp:extent cx="2524125" cy="1425575"/>
            <wp:effectExtent l="0" t="0" r="3175" b="0"/>
            <wp:docPr id="4896017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01709" name="Picture 1" descr="A screenshot of a computer code&#10;&#10;Description automatically generated"/>
                    <pic:cNvPicPr/>
                  </pic:nvPicPr>
                  <pic:blipFill rotWithShape="1">
                    <a:blip r:embed="rId20">
                      <a:extLst>
                        <a:ext uri="{28A0092B-C50C-407E-A947-70E740481C1C}">
                          <a14:useLocalDpi xmlns:a14="http://schemas.microsoft.com/office/drawing/2010/main" val="0"/>
                        </a:ext>
                      </a:extLst>
                    </a:blip>
                    <a:srcRect r="10233"/>
                    <a:stretch/>
                  </pic:blipFill>
                  <pic:spPr bwMode="auto">
                    <a:xfrm>
                      <a:off x="0" y="0"/>
                      <a:ext cx="2524125" cy="1425575"/>
                    </a:xfrm>
                    <a:prstGeom prst="rect">
                      <a:avLst/>
                    </a:prstGeom>
                    <a:ln>
                      <a:noFill/>
                    </a:ln>
                    <a:extLst>
                      <a:ext uri="{53640926-AAD7-44D8-BBD7-CCE9431645EC}">
                        <a14:shadowObscured xmlns:a14="http://schemas.microsoft.com/office/drawing/2010/main"/>
                      </a:ext>
                    </a:extLst>
                  </pic:spPr>
                </pic:pic>
              </a:graphicData>
            </a:graphic>
          </wp:inline>
        </w:drawing>
      </w:r>
      <w:r w:rsidR="00F77A37" w:rsidRPr="00A8450C">
        <w:rPr>
          <w:rFonts w:ascii="Arial" w:hAnsi="Arial" w:cs="Arial"/>
          <w:sz w:val="20"/>
          <w:szCs w:val="20"/>
        </w:rPr>
        <w:br/>
      </w:r>
      <w:r w:rsidR="00703C78" w:rsidRPr="00A8450C">
        <w:rPr>
          <w:rFonts w:ascii="Arial" w:hAnsi="Arial" w:cs="Arial"/>
          <w:noProof/>
          <w:sz w:val="20"/>
          <w:szCs w:val="20"/>
        </w:rPr>
        <w:br/>
      </w:r>
      <w:r w:rsidR="00422816" w:rsidRPr="00A8450C">
        <w:rPr>
          <w:rFonts w:ascii="Arial" w:hAnsi="Arial" w:cs="Arial"/>
          <w:noProof/>
          <w:sz w:val="20"/>
          <w:szCs w:val="20"/>
        </w:rPr>
        <w:t xml:space="preserve">Each row in this data measures a </w:t>
      </w:r>
      <w:r w:rsidR="00422816" w:rsidRPr="003308C6">
        <w:rPr>
          <w:rFonts w:ascii="Arial" w:hAnsi="Arial" w:cs="Arial"/>
          <w:noProof/>
          <w:color w:val="000000" w:themeColor="text1"/>
          <w:sz w:val="20"/>
          <w:szCs w:val="20"/>
        </w:rPr>
        <w:t>single athlete</w:t>
      </w:r>
      <w:r w:rsidR="008859F8" w:rsidRPr="003308C6">
        <w:rPr>
          <w:rFonts w:ascii="Arial" w:hAnsi="Arial" w:cs="Arial"/>
          <w:noProof/>
          <w:color w:val="000000" w:themeColor="text1"/>
          <w:sz w:val="20"/>
          <w:szCs w:val="20"/>
        </w:rPr>
        <w:t>’</w:t>
      </w:r>
      <w:r w:rsidR="00422816" w:rsidRPr="003308C6">
        <w:rPr>
          <w:rFonts w:ascii="Arial" w:hAnsi="Arial" w:cs="Arial"/>
          <w:noProof/>
          <w:color w:val="000000" w:themeColor="text1"/>
          <w:sz w:val="20"/>
          <w:szCs w:val="20"/>
        </w:rPr>
        <w:t>s statistics (Field goals made, Wins Points scored</w:t>
      </w:r>
      <w:r w:rsidR="008859F8" w:rsidRPr="003308C6">
        <w:rPr>
          <w:rFonts w:ascii="Arial" w:hAnsi="Arial" w:cs="Arial"/>
          <w:noProof/>
          <w:color w:val="000000" w:themeColor="text1"/>
          <w:sz w:val="20"/>
          <w:szCs w:val="20"/>
        </w:rPr>
        <w:t xml:space="preserve"> etc</w:t>
      </w:r>
      <w:r w:rsidR="00422816" w:rsidRPr="003308C6">
        <w:rPr>
          <w:rFonts w:ascii="Arial" w:hAnsi="Arial" w:cs="Arial"/>
          <w:noProof/>
          <w:color w:val="000000" w:themeColor="text1"/>
          <w:sz w:val="20"/>
          <w:szCs w:val="20"/>
        </w:rPr>
        <w:t xml:space="preserve">) in the 2016-2017 NBA season. </w:t>
      </w:r>
      <w:r w:rsidR="000E0023" w:rsidRPr="00A8450C">
        <w:rPr>
          <w:rFonts w:ascii="Arial" w:hAnsi="Arial" w:cs="Arial"/>
          <w:noProof/>
          <w:sz w:val="20"/>
          <w:szCs w:val="20"/>
        </w:rPr>
        <w:br/>
      </w:r>
    </w:p>
    <w:p w14:paraId="569786F4" w14:textId="77777777" w:rsidR="00F77A37" w:rsidRPr="00A8450C" w:rsidRDefault="00F77A37" w:rsidP="00EE5677">
      <w:pPr>
        <w:pStyle w:val="ListParagraph"/>
        <w:ind w:left="1350"/>
        <w:rPr>
          <w:rFonts w:ascii="Arial" w:hAnsi="Arial" w:cs="Arial"/>
          <w:sz w:val="20"/>
          <w:szCs w:val="20"/>
        </w:rPr>
      </w:pPr>
    </w:p>
    <w:p w14:paraId="3BE87AAE" w14:textId="77777777" w:rsidR="002C0C3B" w:rsidRDefault="002C0C3B">
      <w:pPr>
        <w:rPr>
          <w:rFonts w:ascii="Arial" w:hAnsi="Arial" w:cs="Arial"/>
          <w:sz w:val="20"/>
          <w:szCs w:val="20"/>
        </w:rPr>
      </w:pPr>
      <w:r>
        <w:rPr>
          <w:rFonts w:ascii="Arial" w:hAnsi="Arial" w:cs="Arial"/>
          <w:sz w:val="20"/>
          <w:szCs w:val="20"/>
        </w:rPr>
        <w:br w:type="page"/>
      </w:r>
    </w:p>
    <w:p w14:paraId="276E62D7" w14:textId="726F8905" w:rsidR="000E0023" w:rsidRPr="00A8450C" w:rsidRDefault="000E0023" w:rsidP="00F77A37">
      <w:pPr>
        <w:pStyle w:val="ListParagraph"/>
        <w:numPr>
          <w:ilvl w:val="0"/>
          <w:numId w:val="5"/>
        </w:numPr>
        <w:rPr>
          <w:rFonts w:ascii="Arial" w:hAnsi="Arial" w:cs="Arial"/>
          <w:sz w:val="20"/>
          <w:szCs w:val="20"/>
        </w:rPr>
      </w:pPr>
      <w:r w:rsidRPr="00A8450C">
        <w:rPr>
          <w:rFonts w:ascii="Arial" w:hAnsi="Arial" w:cs="Arial"/>
          <w:sz w:val="20"/>
          <w:szCs w:val="20"/>
        </w:rPr>
        <w:lastRenderedPageBreak/>
        <w:t>Summary of “Age”, “MP” and “FG</w:t>
      </w:r>
      <w:r w:rsidRPr="003308C6">
        <w:rPr>
          <w:rFonts w:ascii="Arial" w:hAnsi="Arial" w:cs="Arial"/>
          <w:color w:val="000000" w:themeColor="text1"/>
          <w:sz w:val="20"/>
          <w:szCs w:val="20"/>
        </w:rPr>
        <w:t>”</w:t>
      </w:r>
      <w:r w:rsidR="00706DFA" w:rsidRPr="003308C6">
        <w:rPr>
          <w:rFonts w:ascii="Arial" w:hAnsi="Arial" w:cs="Arial"/>
          <w:color w:val="000000" w:themeColor="text1"/>
          <w:sz w:val="20"/>
          <w:szCs w:val="20"/>
        </w:rPr>
        <w:t xml:space="preserve">, including minimum value, maximum </w:t>
      </w:r>
      <w:proofErr w:type="gramStart"/>
      <w:r w:rsidR="00706DFA" w:rsidRPr="003308C6">
        <w:rPr>
          <w:rFonts w:ascii="Arial" w:hAnsi="Arial" w:cs="Arial"/>
          <w:color w:val="000000" w:themeColor="text1"/>
          <w:sz w:val="20"/>
          <w:szCs w:val="20"/>
        </w:rPr>
        <w:t>value</w:t>
      </w:r>
      <w:proofErr w:type="gramEnd"/>
      <w:r w:rsidR="00706DFA" w:rsidRPr="003308C6">
        <w:rPr>
          <w:rFonts w:ascii="Arial" w:hAnsi="Arial" w:cs="Arial"/>
          <w:color w:val="000000" w:themeColor="text1"/>
          <w:sz w:val="20"/>
          <w:szCs w:val="20"/>
        </w:rPr>
        <w:t xml:space="preserve"> and mean value for each column.</w:t>
      </w:r>
    </w:p>
    <w:p w14:paraId="4ABD95AE" w14:textId="49A34111" w:rsidR="00BB3661" w:rsidRDefault="000E0023" w:rsidP="002C0C3B">
      <w:pPr>
        <w:pStyle w:val="ListParagraph"/>
        <w:ind w:left="1530"/>
        <w:rPr>
          <w:rFonts w:ascii="Arial" w:hAnsi="Arial" w:cs="Arial"/>
          <w:sz w:val="20"/>
          <w:szCs w:val="20"/>
        </w:rPr>
      </w:pPr>
      <w:r w:rsidRPr="00A8450C">
        <w:rPr>
          <w:rFonts w:ascii="Arial" w:hAnsi="Arial" w:cs="Arial"/>
          <w:noProof/>
          <w:sz w:val="20"/>
          <w:szCs w:val="20"/>
        </w:rPr>
        <w:drawing>
          <wp:inline distT="0" distB="0" distL="0" distR="0" wp14:anchorId="7BA239B6" wp14:editId="55743917">
            <wp:extent cx="3374571" cy="1277093"/>
            <wp:effectExtent l="0" t="0" r="3810" b="5715"/>
            <wp:docPr id="2003568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8620" name="Picture 1" descr="A screenshot of a computer&#10;&#10;Description automatically generated"/>
                    <pic:cNvPicPr/>
                  </pic:nvPicPr>
                  <pic:blipFill>
                    <a:blip r:embed="rId21"/>
                    <a:stretch>
                      <a:fillRect/>
                    </a:stretch>
                  </pic:blipFill>
                  <pic:spPr>
                    <a:xfrm>
                      <a:off x="0" y="0"/>
                      <a:ext cx="3441400" cy="1302384"/>
                    </a:xfrm>
                    <a:prstGeom prst="rect">
                      <a:avLst/>
                    </a:prstGeom>
                  </pic:spPr>
                </pic:pic>
              </a:graphicData>
            </a:graphic>
          </wp:inline>
        </w:drawing>
      </w:r>
      <w:r w:rsidRPr="00A8450C">
        <w:rPr>
          <w:rFonts w:ascii="Arial" w:hAnsi="Arial" w:cs="Arial"/>
          <w:noProof/>
          <w:sz w:val="20"/>
          <w:szCs w:val="20"/>
        </w:rPr>
        <w:br/>
      </w:r>
      <w:r w:rsidRPr="00A8450C">
        <w:rPr>
          <w:rFonts w:ascii="Arial" w:hAnsi="Arial" w:cs="Arial"/>
          <w:sz w:val="20"/>
          <w:szCs w:val="20"/>
        </w:rPr>
        <w:br/>
        <w:t>To check for missing values, we checked the sum of missing values in each column.</w:t>
      </w:r>
      <w:r w:rsidRPr="00A8450C">
        <w:rPr>
          <w:rFonts w:ascii="Arial" w:hAnsi="Arial" w:cs="Arial"/>
          <w:sz w:val="20"/>
          <w:szCs w:val="20"/>
        </w:rPr>
        <w:br/>
      </w:r>
      <w:r w:rsidRPr="00A8450C">
        <w:rPr>
          <w:rFonts w:ascii="Arial" w:hAnsi="Arial" w:cs="Arial"/>
          <w:noProof/>
          <w:sz w:val="20"/>
          <w:szCs w:val="20"/>
        </w:rPr>
        <w:drawing>
          <wp:inline distT="0" distB="0" distL="0" distR="0" wp14:anchorId="24AB56A0" wp14:editId="21407850">
            <wp:extent cx="1661885" cy="993615"/>
            <wp:effectExtent l="0" t="0" r="1905" b="0"/>
            <wp:docPr id="1775807549" name="Picture 1" descr="A white background with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07549" name="Picture 1" descr="A white background with black and blue text&#10;&#10;Description automatically generated"/>
                    <pic:cNvPicPr/>
                  </pic:nvPicPr>
                  <pic:blipFill>
                    <a:blip r:embed="rId22"/>
                    <a:stretch>
                      <a:fillRect/>
                    </a:stretch>
                  </pic:blipFill>
                  <pic:spPr>
                    <a:xfrm>
                      <a:off x="0" y="0"/>
                      <a:ext cx="1686688" cy="1008444"/>
                    </a:xfrm>
                    <a:prstGeom prst="rect">
                      <a:avLst/>
                    </a:prstGeom>
                  </pic:spPr>
                </pic:pic>
              </a:graphicData>
            </a:graphic>
          </wp:inline>
        </w:drawing>
      </w:r>
    </w:p>
    <w:p w14:paraId="417CA02B" w14:textId="77777777" w:rsidR="00FF01FD" w:rsidRPr="00A8450C" w:rsidRDefault="00FF01FD" w:rsidP="000E0023">
      <w:pPr>
        <w:pStyle w:val="ListParagraph"/>
        <w:ind w:left="1530"/>
        <w:rPr>
          <w:rFonts w:ascii="Arial" w:hAnsi="Arial" w:cs="Arial"/>
          <w:sz w:val="20"/>
          <w:szCs w:val="20"/>
        </w:rPr>
      </w:pPr>
    </w:p>
    <w:p w14:paraId="4E042D2D" w14:textId="56E24A70" w:rsidR="005266FF" w:rsidRPr="00C47E78" w:rsidRDefault="00EA2EEC" w:rsidP="00C47E78">
      <w:pPr>
        <w:pStyle w:val="ListParagraph"/>
        <w:numPr>
          <w:ilvl w:val="0"/>
          <w:numId w:val="5"/>
        </w:numPr>
        <w:rPr>
          <w:rFonts w:ascii="Arial" w:hAnsi="Arial" w:cs="Arial"/>
          <w:sz w:val="20"/>
          <w:szCs w:val="20"/>
        </w:rPr>
      </w:pPr>
      <w:r w:rsidRPr="00EA2EEC">
        <w:rPr>
          <w:rFonts w:ascii="Arial" w:hAnsi="Arial" w:cs="Arial"/>
          <w:noProof/>
          <w:sz w:val="20"/>
          <w:szCs w:val="20"/>
        </w:rPr>
        <w:drawing>
          <wp:anchor distT="0" distB="0" distL="114300" distR="114300" simplePos="0" relativeHeight="251678720" behindDoc="0" locked="0" layoutInCell="1" allowOverlap="1" wp14:anchorId="5830E619" wp14:editId="5C6F5BFC">
            <wp:simplePos x="0" y="0"/>
            <wp:positionH relativeFrom="column">
              <wp:posOffset>641985</wp:posOffset>
            </wp:positionH>
            <wp:positionV relativeFrom="paragraph">
              <wp:posOffset>407035</wp:posOffset>
            </wp:positionV>
            <wp:extent cx="6226175" cy="158750"/>
            <wp:effectExtent l="0" t="0" r="0" b="6350"/>
            <wp:wrapSquare wrapText="bothSides"/>
            <wp:docPr id="160159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92259" name=""/>
                    <pic:cNvPicPr/>
                  </pic:nvPicPr>
                  <pic:blipFill>
                    <a:blip r:embed="rId23">
                      <a:extLst>
                        <a:ext uri="{28A0092B-C50C-407E-A947-70E740481C1C}">
                          <a14:useLocalDpi xmlns:a14="http://schemas.microsoft.com/office/drawing/2010/main" val="0"/>
                        </a:ext>
                      </a:extLst>
                    </a:blip>
                    <a:stretch>
                      <a:fillRect/>
                    </a:stretch>
                  </pic:blipFill>
                  <pic:spPr>
                    <a:xfrm>
                      <a:off x="0" y="0"/>
                      <a:ext cx="6226175" cy="158750"/>
                    </a:xfrm>
                    <a:prstGeom prst="rect">
                      <a:avLst/>
                    </a:prstGeom>
                  </pic:spPr>
                </pic:pic>
              </a:graphicData>
            </a:graphic>
            <wp14:sizeRelH relativeFrom="margin">
              <wp14:pctWidth>0</wp14:pctWidth>
            </wp14:sizeRelH>
            <wp14:sizeRelV relativeFrom="margin">
              <wp14:pctHeight>0</wp14:pctHeight>
            </wp14:sizeRelV>
          </wp:anchor>
        </w:drawing>
      </w:r>
      <w:r w:rsidR="00FF01FD" w:rsidRPr="00A8450C">
        <w:rPr>
          <w:rFonts w:ascii="Arial" w:hAnsi="Arial" w:cs="Arial"/>
          <w:sz w:val="20"/>
          <w:szCs w:val="20"/>
        </w:rPr>
        <w:t>Below is a scatter plot</w:t>
      </w:r>
      <w:r w:rsidR="00980334" w:rsidRPr="00A8450C">
        <w:rPr>
          <w:rFonts w:ascii="Arial" w:hAnsi="Arial" w:cs="Arial"/>
          <w:sz w:val="20"/>
          <w:szCs w:val="20"/>
        </w:rPr>
        <w:t xml:space="preserve"> (non-statistical geom)</w:t>
      </w:r>
      <w:r w:rsidR="00FF01FD" w:rsidRPr="00A8450C">
        <w:rPr>
          <w:rFonts w:ascii="Arial" w:hAnsi="Arial" w:cs="Arial"/>
          <w:sz w:val="20"/>
          <w:szCs w:val="20"/>
        </w:rPr>
        <w:t xml:space="preserve"> </w:t>
      </w:r>
      <w:r w:rsidR="00FF01FD" w:rsidRPr="003308C6">
        <w:rPr>
          <w:rFonts w:ascii="Arial" w:hAnsi="Arial" w:cs="Arial"/>
          <w:color w:val="000000" w:themeColor="text1"/>
          <w:sz w:val="20"/>
          <w:szCs w:val="20"/>
        </w:rPr>
        <w:t>graph of Field Goals</w:t>
      </w:r>
      <w:r w:rsidR="0018131A" w:rsidRPr="003308C6">
        <w:rPr>
          <w:rFonts w:ascii="Arial" w:hAnsi="Arial" w:cs="Arial"/>
          <w:color w:val="000000" w:themeColor="text1"/>
          <w:sz w:val="20"/>
          <w:szCs w:val="20"/>
        </w:rPr>
        <w:t xml:space="preserve"> (FG)</w:t>
      </w:r>
      <w:r w:rsidR="00FF01FD" w:rsidRPr="003308C6">
        <w:rPr>
          <w:rFonts w:ascii="Arial" w:hAnsi="Arial" w:cs="Arial"/>
          <w:color w:val="000000" w:themeColor="text1"/>
          <w:sz w:val="20"/>
          <w:szCs w:val="20"/>
        </w:rPr>
        <w:t xml:space="preserve"> vs Minutes Played</w:t>
      </w:r>
      <w:r w:rsidR="0018131A" w:rsidRPr="003308C6">
        <w:rPr>
          <w:rFonts w:ascii="Arial" w:hAnsi="Arial" w:cs="Arial"/>
          <w:color w:val="000000" w:themeColor="text1"/>
          <w:sz w:val="20"/>
          <w:szCs w:val="20"/>
        </w:rPr>
        <w:t xml:space="preserve"> (MP).</w:t>
      </w:r>
      <w:r>
        <w:rPr>
          <w:rFonts w:ascii="Arial" w:hAnsi="Arial" w:cs="Arial"/>
          <w:noProof/>
          <w:sz w:val="20"/>
          <w:szCs w:val="20"/>
        </w:rPr>
        <w:br/>
      </w:r>
    </w:p>
    <w:p w14:paraId="5EE3DAE7" w14:textId="5B9C2680" w:rsidR="000E0023" w:rsidRPr="00A8450C" w:rsidRDefault="00341B40" w:rsidP="00FF01FD">
      <w:pPr>
        <w:ind w:left="1170"/>
        <w:rPr>
          <w:rFonts w:ascii="Arial" w:hAnsi="Arial" w:cs="Arial"/>
          <w:sz w:val="20"/>
          <w:szCs w:val="20"/>
        </w:rPr>
      </w:pPr>
      <w:r>
        <w:rPr>
          <w:rFonts w:ascii="Arial" w:hAnsi="Arial" w:cs="Arial"/>
          <w:noProof/>
          <w:sz w:val="20"/>
          <w:szCs w:val="20"/>
        </w:rPr>
        <w:drawing>
          <wp:anchor distT="0" distB="0" distL="114300" distR="114300" simplePos="0" relativeHeight="251681792" behindDoc="0" locked="0" layoutInCell="1" allowOverlap="1" wp14:anchorId="4E263C80" wp14:editId="6DB4694C">
            <wp:simplePos x="0" y="0"/>
            <wp:positionH relativeFrom="column">
              <wp:posOffset>750570</wp:posOffset>
            </wp:positionH>
            <wp:positionV relativeFrom="paragraph">
              <wp:posOffset>360045</wp:posOffset>
            </wp:positionV>
            <wp:extent cx="2068195" cy="2357755"/>
            <wp:effectExtent l="0" t="0" r="1905" b="4445"/>
            <wp:wrapSquare wrapText="bothSides"/>
            <wp:docPr id="6" name="Picture 6"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umber of dot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68195" cy="2357755"/>
                    </a:xfrm>
                    <a:prstGeom prst="rect">
                      <a:avLst/>
                    </a:prstGeom>
                  </pic:spPr>
                </pic:pic>
              </a:graphicData>
            </a:graphic>
            <wp14:sizeRelH relativeFrom="page">
              <wp14:pctWidth>0</wp14:pctWidth>
            </wp14:sizeRelH>
            <wp14:sizeRelV relativeFrom="page">
              <wp14:pctHeight>0</wp14:pctHeight>
            </wp14:sizeRelV>
          </wp:anchor>
        </w:drawing>
      </w:r>
      <w:r w:rsidR="00EA2EEC">
        <w:rPr>
          <w:rFonts w:ascii="Arial" w:hAnsi="Arial" w:cs="Arial"/>
          <w:sz w:val="20"/>
          <w:szCs w:val="20"/>
        </w:rPr>
        <w:br/>
      </w:r>
      <w:r w:rsidR="00FF01FD" w:rsidRPr="00A8450C">
        <w:rPr>
          <w:rFonts w:ascii="Arial" w:hAnsi="Arial" w:cs="Arial"/>
          <w:sz w:val="20"/>
          <w:szCs w:val="20"/>
        </w:rPr>
        <w:t>The graph clearly shows a correlation between MP and FG. Players who played more minutes made a greater number of field goals. It seems that the two variables are in a direct relationship.</w:t>
      </w:r>
    </w:p>
    <w:p w14:paraId="65ED2904" w14:textId="19AD3E35" w:rsidR="00980334" w:rsidRPr="00A8450C" w:rsidRDefault="00980334" w:rsidP="00FF01FD">
      <w:pPr>
        <w:ind w:left="1170"/>
        <w:rPr>
          <w:rFonts w:ascii="Arial" w:hAnsi="Arial" w:cs="Arial"/>
          <w:sz w:val="20"/>
          <w:szCs w:val="20"/>
        </w:rPr>
      </w:pPr>
    </w:p>
    <w:p w14:paraId="28976C98" w14:textId="3F3B74E0" w:rsidR="00980334" w:rsidRPr="00A8450C" w:rsidRDefault="00D92D4B" w:rsidP="00FF01FD">
      <w:pPr>
        <w:ind w:left="1170"/>
        <w:rPr>
          <w:rFonts w:ascii="Arial" w:hAnsi="Arial" w:cs="Arial"/>
          <w:sz w:val="20"/>
          <w:szCs w:val="20"/>
        </w:rPr>
      </w:pPr>
      <w:r>
        <w:rPr>
          <w:rFonts w:ascii="Arial" w:hAnsi="Arial" w:cs="Arial"/>
          <w:sz w:val="20"/>
          <w:szCs w:val="20"/>
        </w:rPr>
        <w:br/>
      </w:r>
      <w:r>
        <w:rPr>
          <w:rFonts w:ascii="Arial" w:hAnsi="Arial" w:cs="Arial"/>
          <w:sz w:val="20"/>
          <w:szCs w:val="20"/>
        </w:rPr>
        <w:br/>
      </w:r>
    </w:p>
    <w:p w14:paraId="19EB54F5" w14:textId="2CE81FAA" w:rsidR="00564876" w:rsidRDefault="00F644E5" w:rsidP="00D92D4B">
      <w:pPr>
        <w:ind w:left="1170"/>
        <w:rPr>
          <w:rFonts w:ascii="Arial" w:hAnsi="Arial" w:cs="Arial"/>
          <w:sz w:val="20"/>
          <w:szCs w:val="20"/>
        </w:rPr>
      </w:pPr>
      <w:r w:rsidRPr="00A8450C">
        <w:rPr>
          <w:rFonts w:ascii="Arial" w:hAnsi="Arial" w:cs="Arial"/>
          <w:sz w:val="20"/>
          <w:szCs w:val="20"/>
        </w:rPr>
        <w:t>To plot a bar chart (statistical geom)</w:t>
      </w:r>
      <w:r w:rsidR="00165C5A" w:rsidRPr="00A8450C">
        <w:rPr>
          <w:rFonts w:ascii="Arial" w:hAnsi="Arial" w:cs="Arial"/>
          <w:sz w:val="20"/>
          <w:szCs w:val="20"/>
        </w:rPr>
        <w:t xml:space="preserve"> </w:t>
      </w:r>
      <w:r w:rsidRPr="00A8450C">
        <w:rPr>
          <w:rFonts w:ascii="Arial" w:hAnsi="Arial" w:cs="Arial"/>
          <w:sz w:val="20"/>
          <w:szCs w:val="20"/>
        </w:rPr>
        <w:t>an aggregation was used on Position and Points column.</w:t>
      </w:r>
      <w:r w:rsidR="00EA2EEC">
        <w:rPr>
          <w:rFonts w:ascii="Arial" w:hAnsi="Arial" w:cs="Arial"/>
          <w:sz w:val="20"/>
          <w:szCs w:val="20"/>
        </w:rPr>
        <w:br/>
      </w:r>
    </w:p>
    <w:p w14:paraId="60138390" w14:textId="67AB1E1A" w:rsidR="00E3749B" w:rsidRDefault="00E3749B" w:rsidP="00D92D4B">
      <w:pPr>
        <w:ind w:left="1170"/>
        <w:rPr>
          <w:rFonts w:ascii="Arial" w:hAnsi="Arial" w:cs="Arial"/>
          <w:sz w:val="20"/>
          <w:szCs w:val="20"/>
        </w:rPr>
      </w:pPr>
    </w:p>
    <w:p w14:paraId="2AAEAFC7" w14:textId="77777777" w:rsidR="00E3749B" w:rsidRPr="00A8450C" w:rsidRDefault="00E3749B" w:rsidP="00D92D4B">
      <w:pPr>
        <w:ind w:left="1170"/>
        <w:rPr>
          <w:rFonts w:ascii="Arial" w:hAnsi="Arial" w:cs="Arial"/>
          <w:sz w:val="20"/>
          <w:szCs w:val="20"/>
        </w:rPr>
      </w:pPr>
    </w:p>
    <w:p w14:paraId="02FF65F5" w14:textId="58C61FA3" w:rsidR="00E3749B" w:rsidRDefault="0057495A" w:rsidP="00E3749B">
      <w:pPr>
        <w:ind w:left="1170"/>
        <w:rPr>
          <w:rFonts w:ascii="Arial" w:hAnsi="Arial" w:cs="Arial"/>
          <w:sz w:val="20"/>
          <w:szCs w:val="20"/>
        </w:rPr>
      </w:pPr>
      <w:r w:rsidRPr="00A8450C">
        <w:rPr>
          <w:rFonts w:ascii="Arial" w:hAnsi="Arial" w:cs="Arial"/>
          <w:noProof/>
          <w:sz w:val="20"/>
          <w:szCs w:val="20"/>
        </w:rPr>
        <w:drawing>
          <wp:inline distT="0" distB="0" distL="0" distR="0" wp14:anchorId="6F5CD2FB" wp14:editId="7B85D841">
            <wp:extent cx="3754605" cy="1175657"/>
            <wp:effectExtent l="0" t="0" r="5080" b="5715"/>
            <wp:docPr id="409205434"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5434" name="Picture 1" descr="A white background with blu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764332" cy="1178703"/>
                    </a:xfrm>
                    <a:prstGeom prst="rect">
                      <a:avLst/>
                    </a:prstGeom>
                  </pic:spPr>
                </pic:pic>
              </a:graphicData>
            </a:graphic>
          </wp:inline>
        </w:drawing>
      </w:r>
    </w:p>
    <w:p w14:paraId="18E1C4F5" w14:textId="119E5A6B" w:rsidR="00564876" w:rsidRDefault="00564876" w:rsidP="00E3749B">
      <w:pPr>
        <w:ind w:left="1170"/>
        <w:rPr>
          <w:rFonts w:ascii="Arial" w:hAnsi="Arial" w:cs="Arial"/>
          <w:sz w:val="20"/>
          <w:szCs w:val="20"/>
        </w:rPr>
      </w:pPr>
      <w:r w:rsidRPr="00A8450C">
        <w:rPr>
          <w:rFonts w:ascii="Arial" w:hAnsi="Arial" w:cs="Arial"/>
          <w:sz w:val="20"/>
          <w:szCs w:val="20"/>
        </w:rPr>
        <w:t xml:space="preserve">The PF-C value was found to be an outlier </w:t>
      </w:r>
      <w:r w:rsidR="00703DB0" w:rsidRPr="00A8450C">
        <w:rPr>
          <w:rFonts w:ascii="Arial" w:hAnsi="Arial" w:cs="Arial"/>
          <w:sz w:val="20"/>
          <w:szCs w:val="20"/>
        </w:rPr>
        <w:t>value;</w:t>
      </w:r>
      <w:r w:rsidRPr="00A8450C">
        <w:rPr>
          <w:rFonts w:ascii="Arial" w:hAnsi="Arial" w:cs="Arial"/>
          <w:sz w:val="20"/>
          <w:szCs w:val="20"/>
        </w:rPr>
        <w:t xml:space="preserve"> </w:t>
      </w:r>
      <w:r w:rsidR="00703DB0" w:rsidRPr="00A8450C">
        <w:rPr>
          <w:rFonts w:ascii="Arial" w:hAnsi="Arial" w:cs="Arial"/>
          <w:sz w:val="20"/>
          <w:szCs w:val="20"/>
        </w:rPr>
        <w:t>therefore,</w:t>
      </w:r>
      <w:r w:rsidRPr="00A8450C">
        <w:rPr>
          <w:rFonts w:ascii="Arial" w:hAnsi="Arial" w:cs="Arial"/>
          <w:sz w:val="20"/>
          <w:szCs w:val="20"/>
        </w:rPr>
        <w:t xml:space="preserve"> it was removed from the aggregation.</w:t>
      </w:r>
    </w:p>
    <w:p w14:paraId="12D15B6A" w14:textId="31B74062" w:rsidR="004D0CBF" w:rsidRPr="00B8247C" w:rsidRDefault="004D0CBF" w:rsidP="00FF01FD">
      <w:pPr>
        <w:ind w:left="1170"/>
        <w:rPr>
          <w:rFonts w:ascii="Arial" w:hAnsi="Arial" w:cs="Arial"/>
          <w:i/>
          <w:iCs/>
          <w:sz w:val="20"/>
          <w:szCs w:val="20"/>
        </w:rPr>
      </w:pPr>
      <w:r w:rsidRPr="00B8247C">
        <w:rPr>
          <w:rFonts w:ascii="Arial" w:hAnsi="Arial" w:cs="Arial"/>
          <w:i/>
          <w:iCs/>
          <w:sz w:val="20"/>
          <w:szCs w:val="20"/>
        </w:rPr>
        <w:lastRenderedPageBreak/>
        <w:t>For the final part of this question</w:t>
      </w:r>
      <w:r w:rsidR="00B8247C">
        <w:rPr>
          <w:rFonts w:ascii="Arial" w:hAnsi="Arial" w:cs="Arial"/>
          <w:i/>
          <w:iCs/>
          <w:sz w:val="20"/>
          <w:szCs w:val="20"/>
        </w:rPr>
        <w:t xml:space="preserve"> about “good graphics”</w:t>
      </w:r>
      <w:r w:rsidRPr="00B8247C">
        <w:rPr>
          <w:rFonts w:ascii="Arial" w:hAnsi="Arial" w:cs="Arial"/>
          <w:i/>
          <w:iCs/>
          <w:sz w:val="20"/>
          <w:szCs w:val="20"/>
        </w:rPr>
        <w:t xml:space="preserve">, we could not find the Chapter 4 reference in the recommended reading sources. Hence, we’ve skipped it as mentioned on the discussion board.  </w:t>
      </w:r>
    </w:p>
    <w:p w14:paraId="429EA34F" w14:textId="0A8C0847" w:rsidR="00703DB0" w:rsidRPr="00A8450C" w:rsidRDefault="00703DB0" w:rsidP="00FF01FD">
      <w:pPr>
        <w:ind w:left="1170"/>
        <w:rPr>
          <w:rFonts w:ascii="Arial" w:hAnsi="Arial" w:cs="Arial"/>
          <w:sz w:val="20"/>
          <w:szCs w:val="20"/>
        </w:rPr>
      </w:pPr>
      <w:r w:rsidRPr="00A8450C">
        <w:rPr>
          <w:rFonts w:ascii="Arial" w:hAnsi="Arial" w:cs="Arial"/>
          <w:noProof/>
          <w:sz w:val="20"/>
          <w:szCs w:val="20"/>
        </w:rPr>
        <w:drawing>
          <wp:inline distT="0" distB="0" distL="0" distR="0" wp14:anchorId="39264AF5" wp14:editId="0F06DDAE">
            <wp:extent cx="1502459" cy="923925"/>
            <wp:effectExtent l="0" t="0" r="2540" b="0"/>
            <wp:docPr id="7372688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68855" name="Picture 1" descr="A screen shot of a computer&#10;&#10;Description automatically generated"/>
                    <pic:cNvPicPr/>
                  </pic:nvPicPr>
                  <pic:blipFill>
                    <a:blip r:embed="rId26"/>
                    <a:stretch>
                      <a:fillRect/>
                    </a:stretch>
                  </pic:blipFill>
                  <pic:spPr>
                    <a:xfrm>
                      <a:off x="0" y="0"/>
                      <a:ext cx="1519077" cy="934144"/>
                    </a:xfrm>
                    <a:prstGeom prst="rect">
                      <a:avLst/>
                    </a:prstGeom>
                  </pic:spPr>
                </pic:pic>
              </a:graphicData>
            </a:graphic>
          </wp:inline>
        </w:drawing>
      </w:r>
    </w:p>
    <w:p w14:paraId="700165D6" w14:textId="12E8B168" w:rsidR="00703DB0" w:rsidRPr="00A8450C" w:rsidRDefault="00D92D4B" w:rsidP="00FF01FD">
      <w:pPr>
        <w:ind w:left="1170"/>
        <w:rPr>
          <w:rFonts w:ascii="Arial" w:hAnsi="Arial" w:cs="Arial"/>
          <w:sz w:val="20"/>
          <w:szCs w:val="20"/>
        </w:rPr>
      </w:pPr>
      <w:r>
        <w:rPr>
          <w:rFonts w:ascii="Arial" w:hAnsi="Arial" w:cs="Arial"/>
          <w:sz w:val="20"/>
          <w:szCs w:val="20"/>
        </w:rPr>
        <w:br/>
      </w:r>
      <w:r w:rsidR="00703DB0" w:rsidRPr="00A8450C">
        <w:rPr>
          <w:rFonts w:ascii="Arial" w:hAnsi="Arial" w:cs="Arial"/>
          <w:sz w:val="20"/>
          <w:szCs w:val="20"/>
        </w:rPr>
        <w:t xml:space="preserve">Alternatively, this value could have been renamed to “PF” or “C”, however, since it was 1 value out of the 400+ rows we decided to remove it.  </w:t>
      </w:r>
    </w:p>
    <w:p w14:paraId="344E3772" w14:textId="28416661" w:rsidR="00F644E5" w:rsidRPr="00A8450C" w:rsidRDefault="00F644E5" w:rsidP="00FF01FD">
      <w:pPr>
        <w:ind w:left="1170"/>
        <w:rPr>
          <w:rFonts w:ascii="Arial" w:hAnsi="Arial" w:cs="Arial"/>
          <w:sz w:val="20"/>
          <w:szCs w:val="20"/>
        </w:rPr>
      </w:pPr>
      <w:r w:rsidRPr="00A8450C">
        <w:rPr>
          <w:rFonts w:ascii="Arial" w:hAnsi="Arial" w:cs="Arial"/>
          <w:sz w:val="20"/>
          <w:szCs w:val="20"/>
        </w:rPr>
        <w:br/>
        <w:t>This aggregation was then used to plot the bar chart using the following command:</w:t>
      </w:r>
      <w:r w:rsidRPr="00A8450C">
        <w:rPr>
          <w:rFonts w:ascii="Arial" w:hAnsi="Arial" w:cs="Arial"/>
          <w:sz w:val="20"/>
          <w:szCs w:val="20"/>
        </w:rPr>
        <w:br/>
      </w:r>
      <w:r w:rsidRPr="00A8450C">
        <w:rPr>
          <w:rFonts w:ascii="Arial" w:hAnsi="Arial" w:cs="Arial"/>
          <w:sz w:val="20"/>
          <w:szCs w:val="20"/>
        </w:rPr>
        <w:br/>
      </w:r>
      <w:r w:rsidR="00564876" w:rsidRPr="00A8450C">
        <w:rPr>
          <w:rFonts w:ascii="Arial" w:hAnsi="Arial" w:cs="Arial"/>
          <w:noProof/>
          <w:sz w:val="20"/>
          <w:szCs w:val="20"/>
        </w:rPr>
        <w:drawing>
          <wp:inline distT="0" distB="0" distL="0" distR="0" wp14:anchorId="79F110FE" wp14:editId="67001E26">
            <wp:extent cx="3873497" cy="238125"/>
            <wp:effectExtent l="0" t="0" r="0" b="0"/>
            <wp:docPr id="81183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38547" name=""/>
                    <pic:cNvPicPr/>
                  </pic:nvPicPr>
                  <pic:blipFill>
                    <a:blip r:embed="rId27"/>
                    <a:stretch>
                      <a:fillRect/>
                    </a:stretch>
                  </pic:blipFill>
                  <pic:spPr>
                    <a:xfrm>
                      <a:off x="0" y="0"/>
                      <a:ext cx="3955131" cy="243144"/>
                    </a:xfrm>
                    <a:prstGeom prst="rect">
                      <a:avLst/>
                    </a:prstGeom>
                  </pic:spPr>
                </pic:pic>
              </a:graphicData>
            </a:graphic>
          </wp:inline>
        </w:drawing>
      </w:r>
    </w:p>
    <w:p w14:paraId="6593B61A" w14:textId="5BDD9944" w:rsidR="00703DB0" w:rsidRPr="00A8450C" w:rsidRDefault="00703DB0" w:rsidP="00FF01FD">
      <w:pPr>
        <w:ind w:left="1170"/>
        <w:rPr>
          <w:rFonts w:ascii="Arial" w:hAnsi="Arial" w:cs="Arial"/>
          <w:sz w:val="20"/>
          <w:szCs w:val="20"/>
        </w:rPr>
      </w:pPr>
      <w:r w:rsidRPr="00A8450C">
        <w:rPr>
          <w:rFonts w:ascii="Arial" w:hAnsi="Arial" w:cs="Arial"/>
          <w:noProof/>
          <w:sz w:val="20"/>
          <w:szCs w:val="20"/>
        </w:rPr>
        <w:drawing>
          <wp:anchor distT="0" distB="0" distL="114300" distR="114300" simplePos="0" relativeHeight="251663360" behindDoc="0" locked="0" layoutInCell="1" allowOverlap="1" wp14:anchorId="6E1FB628" wp14:editId="4EB00EEF">
            <wp:simplePos x="0" y="0"/>
            <wp:positionH relativeFrom="column">
              <wp:posOffset>746150</wp:posOffset>
            </wp:positionH>
            <wp:positionV relativeFrom="paragraph">
              <wp:posOffset>-2515</wp:posOffset>
            </wp:positionV>
            <wp:extent cx="2290140" cy="2618842"/>
            <wp:effectExtent l="0" t="0" r="0" b="0"/>
            <wp:wrapSquare wrapText="bothSides"/>
            <wp:docPr id="1146552617" name="Picture 1" descr="A graph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52617" name="Picture 1" descr="A graph with a blue lin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290140" cy="2618842"/>
                    </a:xfrm>
                    <a:prstGeom prst="rect">
                      <a:avLst/>
                    </a:prstGeom>
                  </pic:spPr>
                </pic:pic>
              </a:graphicData>
            </a:graphic>
          </wp:anchor>
        </w:drawing>
      </w:r>
      <w:r w:rsidRPr="00A8450C">
        <w:rPr>
          <w:rFonts w:ascii="Arial" w:hAnsi="Arial" w:cs="Arial"/>
          <w:sz w:val="20"/>
          <w:szCs w:val="20"/>
        </w:rPr>
        <w:t>The bar chart depicts the Points scored by players</w:t>
      </w:r>
      <w:r w:rsidR="00165C5A" w:rsidRPr="00A8450C">
        <w:rPr>
          <w:rFonts w:ascii="Arial" w:hAnsi="Arial" w:cs="Arial"/>
          <w:sz w:val="20"/>
          <w:szCs w:val="20"/>
        </w:rPr>
        <w:t xml:space="preserve"> (numerical)</w:t>
      </w:r>
      <w:r w:rsidRPr="00A8450C">
        <w:rPr>
          <w:rFonts w:ascii="Arial" w:hAnsi="Arial" w:cs="Arial"/>
          <w:sz w:val="20"/>
          <w:szCs w:val="20"/>
        </w:rPr>
        <w:t xml:space="preserve"> in each of the 5 positions</w:t>
      </w:r>
      <w:r w:rsidR="00165C5A" w:rsidRPr="00A8450C">
        <w:rPr>
          <w:rFonts w:ascii="Arial" w:hAnsi="Arial" w:cs="Arial"/>
          <w:sz w:val="20"/>
          <w:szCs w:val="20"/>
        </w:rPr>
        <w:t xml:space="preserve"> (categorical)</w:t>
      </w:r>
      <w:r w:rsidRPr="00A8450C">
        <w:rPr>
          <w:rFonts w:ascii="Arial" w:hAnsi="Arial" w:cs="Arial"/>
          <w:sz w:val="20"/>
          <w:szCs w:val="20"/>
        </w:rPr>
        <w:t xml:space="preserve">. </w:t>
      </w:r>
      <w:r w:rsidRPr="00A8450C">
        <w:rPr>
          <w:rFonts w:ascii="Arial" w:hAnsi="Arial" w:cs="Arial"/>
          <w:sz w:val="20"/>
          <w:szCs w:val="20"/>
        </w:rPr>
        <w:br/>
      </w:r>
      <w:r w:rsidRPr="00A8450C">
        <w:rPr>
          <w:rFonts w:ascii="Arial" w:hAnsi="Arial" w:cs="Arial"/>
          <w:sz w:val="20"/>
          <w:szCs w:val="20"/>
        </w:rPr>
        <w:br/>
        <w:t>The PGs</w:t>
      </w:r>
      <w:r w:rsidR="00A8450C">
        <w:rPr>
          <w:rFonts w:ascii="Arial" w:hAnsi="Arial" w:cs="Arial"/>
          <w:sz w:val="20"/>
          <w:szCs w:val="20"/>
        </w:rPr>
        <w:t xml:space="preserve"> (Point </w:t>
      </w:r>
      <w:r w:rsidR="005F7B94">
        <w:rPr>
          <w:rFonts w:ascii="Arial" w:hAnsi="Arial" w:cs="Arial"/>
          <w:sz w:val="20"/>
          <w:szCs w:val="20"/>
        </w:rPr>
        <w:t>G</w:t>
      </w:r>
      <w:r w:rsidR="00A8450C">
        <w:rPr>
          <w:rFonts w:ascii="Arial" w:hAnsi="Arial" w:cs="Arial"/>
          <w:sz w:val="20"/>
          <w:szCs w:val="20"/>
        </w:rPr>
        <w:t>uards)</w:t>
      </w:r>
      <w:r w:rsidRPr="00A8450C">
        <w:rPr>
          <w:rFonts w:ascii="Arial" w:hAnsi="Arial" w:cs="Arial"/>
          <w:sz w:val="20"/>
          <w:szCs w:val="20"/>
        </w:rPr>
        <w:t xml:space="preserve"> averaged the most points (almost 10 </w:t>
      </w:r>
      <w:r w:rsidR="00A8450C">
        <w:rPr>
          <w:rFonts w:ascii="Arial" w:hAnsi="Arial" w:cs="Arial"/>
          <w:sz w:val="20"/>
          <w:szCs w:val="20"/>
        </w:rPr>
        <w:t>Points Per Game</w:t>
      </w:r>
      <w:r w:rsidRPr="00A8450C">
        <w:rPr>
          <w:rFonts w:ascii="Arial" w:hAnsi="Arial" w:cs="Arial"/>
          <w:sz w:val="20"/>
          <w:szCs w:val="20"/>
        </w:rPr>
        <w:t>) in the 2016-17 season. Whereas the PFs</w:t>
      </w:r>
      <w:r w:rsidR="00A8450C">
        <w:rPr>
          <w:rFonts w:ascii="Arial" w:hAnsi="Arial" w:cs="Arial"/>
          <w:sz w:val="20"/>
          <w:szCs w:val="20"/>
        </w:rPr>
        <w:t xml:space="preserve"> (Power Forwards)</w:t>
      </w:r>
      <w:r w:rsidRPr="00A8450C">
        <w:rPr>
          <w:rFonts w:ascii="Arial" w:hAnsi="Arial" w:cs="Arial"/>
          <w:sz w:val="20"/>
          <w:szCs w:val="20"/>
        </w:rPr>
        <w:t xml:space="preserve"> averaged the lowest points (7.6 </w:t>
      </w:r>
      <w:r w:rsidR="00A8450C">
        <w:rPr>
          <w:rFonts w:ascii="Arial" w:hAnsi="Arial" w:cs="Arial"/>
          <w:sz w:val="20"/>
          <w:szCs w:val="20"/>
        </w:rPr>
        <w:t>Points Per Game</w:t>
      </w:r>
      <w:r w:rsidRPr="00A8450C">
        <w:rPr>
          <w:rFonts w:ascii="Arial" w:hAnsi="Arial" w:cs="Arial"/>
          <w:sz w:val="20"/>
          <w:szCs w:val="20"/>
        </w:rPr>
        <w:t>).</w:t>
      </w:r>
    </w:p>
    <w:p w14:paraId="30385A1E" w14:textId="1480F75B" w:rsidR="00703DB0" w:rsidRPr="00A8450C" w:rsidRDefault="00703DB0" w:rsidP="00FF01FD">
      <w:pPr>
        <w:ind w:left="1170"/>
        <w:rPr>
          <w:rFonts w:ascii="Arial" w:hAnsi="Arial" w:cs="Arial"/>
          <w:sz w:val="20"/>
          <w:szCs w:val="20"/>
        </w:rPr>
      </w:pPr>
      <w:r w:rsidRPr="00A8450C">
        <w:rPr>
          <w:rFonts w:ascii="Arial" w:hAnsi="Arial" w:cs="Arial"/>
          <w:sz w:val="20"/>
          <w:szCs w:val="20"/>
        </w:rPr>
        <w:t xml:space="preserve">This chart helps us determine the player positions that contribute the most to a team’s success in terms of scoring. </w:t>
      </w:r>
    </w:p>
    <w:p w14:paraId="7E2035BD" w14:textId="3612BE79" w:rsidR="00F644E5" w:rsidRPr="00A8450C" w:rsidRDefault="00F644E5" w:rsidP="00FF01FD">
      <w:pPr>
        <w:ind w:left="1170"/>
        <w:rPr>
          <w:rFonts w:ascii="Arial" w:hAnsi="Arial" w:cs="Arial"/>
          <w:sz w:val="20"/>
          <w:szCs w:val="20"/>
        </w:rPr>
      </w:pPr>
      <w:r w:rsidRPr="00A8450C">
        <w:rPr>
          <w:rFonts w:ascii="Arial" w:hAnsi="Arial" w:cs="Arial"/>
          <w:sz w:val="20"/>
          <w:szCs w:val="20"/>
        </w:rPr>
        <w:t xml:space="preserve"> </w:t>
      </w:r>
    </w:p>
    <w:p w14:paraId="3394AD70" w14:textId="64618EC1" w:rsidR="003D0064" w:rsidRDefault="00B41743" w:rsidP="00BA3D2F">
      <w:pPr>
        <w:ind w:left="1170"/>
        <w:rPr>
          <w:rFonts w:ascii="Arial" w:hAnsi="Arial" w:cs="Arial"/>
          <w:sz w:val="20"/>
          <w:szCs w:val="20"/>
        </w:rPr>
      </w:pPr>
      <w:r w:rsidRPr="00A8450C">
        <w:rPr>
          <w:rFonts w:ascii="Arial" w:hAnsi="Arial" w:cs="Arial"/>
          <w:sz w:val="20"/>
          <w:szCs w:val="20"/>
        </w:rPr>
        <w:br/>
      </w:r>
      <w:r w:rsidRPr="00A8450C">
        <w:rPr>
          <w:rFonts w:ascii="Arial" w:hAnsi="Arial" w:cs="Arial"/>
          <w:sz w:val="20"/>
          <w:szCs w:val="20"/>
        </w:rPr>
        <w:br/>
      </w:r>
    </w:p>
    <w:p w14:paraId="1C60A5D4" w14:textId="7F487952" w:rsidR="00C42C72" w:rsidRPr="00A8450C" w:rsidRDefault="003D0064" w:rsidP="00FF01FD">
      <w:pPr>
        <w:ind w:left="1170"/>
        <w:rPr>
          <w:rFonts w:ascii="Arial" w:hAnsi="Arial" w:cs="Arial"/>
          <w:sz w:val="20"/>
          <w:szCs w:val="20"/>
        </w:rPr>
      </w:pPr>
      <w:r>
        <w:rPr>
          <w:rFonts w:ascii="Arial" w:hAnsi="Arial" w:cs="Arial"/>
          <w:sz w:val="20"/>
          <w:szCs w:val="20"/>
        </w:rPr>
        <w:t xml:space="preserve">   </w:t>
      </w:r>
    </w:p>
    <w:p w14:paraId="14C6D22B" w14:textId="17C612E4" w:rsidR="00C42C72" w:rsidRPr="00D079F0" w:rsidRDefault="00047783" w:rsidP="736A3823">
      <w:pPr>
        <w:pStyle w:val="ListParagraph"/>
        <w:numPr>
          <w:ilvl w:val="0"/>
          <w:numId w:val="5"/>
        </w:numPr>
        <w:rPr>
          <w:rFonts w:ascii="Arial" w:hAnsi="Arial" w:cs="Arial"/>
          <w:b/>
          <w:bCs/>
        </w:rPr>
      </w:pPr>
      <w:r w:rsidRPr="00A8450C">
        <w:rPr>
          <w:rFonts w:ascii="Arial" w:hAnsi="Arial" w:cs="Arial"/>
          <w:sz w:val="20"/>
          <w:szCs w:val="20"/>
        </w:rPr>
        <w:t>To find missing values, we checked the sum of missing values in all the</w:t>
      </w:r>
      <w:r w:rsidR="00E01283" w:rsidRPr="003308C6">
        <w:rPr>
          <w:rFonts w:ascii="Arial" w:hAnsi="Arial" w:cs="Arial"/>
          <w:color w:val="000000" w:themeColor="text1"/>
          <w:sz w:val="20"/>
          <w:szCs w:val="20"/>
        </w:rPr>
        <w:t xml:space="preserve"> columns</w:t>
      </w:r>
      <w:r w:rsidRPr="003308C6">
        <w:rPr>
          <w:rFonts w:ascii="Arial" w:hAnsi="Arial" w:cs="Arial"/>
          <w:color w:val="000000" w:themeColor="text1"/>
          <w:sz w:val="20"/>
          <w:szCs w:val="20"/>
        </w:rPr>
        <w:t xml:space="preserve">. </w:t>
      </w:r>
    </w:p>
    <w:p w14:paraId="123F83A4" w14:textId="77202838" w:rsidR="00D079F0" w:rsidRPr="00D079F0" w:rsidRDefault="00D079F0" w:rsidP="00D079F0">
      <w:pPr>
        <w:jc w:val="center"/>
        <w:rPr>
          <w:rFonts w:ascii="Arial" w:hAnsi="Arial" w:cs="Arial"/>
          <w:b/>
          <w:bCs/>
        </w:rPr>
      </w:pPr>
      <w:r w:rsidRPr="00A8450C">
        <w:rPr>
          <w:rFonts w:ascii="Arial" w:hAnsi="Arial" w:cs="Arial"/>
          <w:noProof/>
          <w:sz w:val="20"/>
          <w:szCs w:val="20"/>
        </w:rPr>
        <w:drawing>
          <wp:inline distT="0" distB="0" distL="0" distR="0" wp14:anchorId="27B3D95E" wp14:editId="443FC3E8">
            <wp:extent cx="2155371" cy="330432"/>
            <wp:effectExtent l="0" t="0" r="3810" b="0"/>
            <wp:docPr id="186798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84844" name=""/>
                    <pic:cNvPicPr/>
                  </pic:nvPicPr>
                  <pic:blipFill>
                    <a:blip r:embed="rId29">
                      <a:extLst>
                        <a:ext uri="{28A0092B-C50C-407E-A947-70E740481C1C}">
                          <a14:useLocalDpi xmlns:a14="http://schemas.microsoft.com/office/drawing/2010/main" val="0"/>
                        </a:ext>
                      </a:extLst>
                    </a:blip>
                    <a:stretch>
                      <a:fillRect/>
                    </a:stretch>
                  </pic:blipFill>
                  <pic:spPr>
                    <a:xfrm>
                      <a:off x="0" y="0"/>
                      <a:ext cx="2173308" cy="333182"/>
                    </a:xfrm>
                    <a:prstGeom prst="rect">
                      <a:avLst/>
                    </a:prstGeom>
                  </pic:spPr>
                </pic:pic>
              </a:graphicData>
            </a:graphic>
          </wp:inline>
        </w:drawing>
      </w:r>
    </w:p>
    <w:p w14:paraId="785412B0" w14:textId="549E8926" w:rsidR="00D92D4B" w:rsidRDefault="00D079F0" w:rsidP="00D079F0">
      <w:pPr>
        <w:jc w:val="center"/>
        <w:rPr>
          <w:rFonts w:ascii="Arial" w:hAnsi="Arial" w:cs="Arial"/>
          <w:sz w:val="20"/>
          <w:szCs w:val="20"/>
        </w:rPr>
      </w:pPr>
      <w:r w:rsidRPr="00A8450C">
        <w:rPr>
          <w:rFonts w:ascii="Arial" w:hAnsi="Arial" w:cs="Arial"/>
          <w:noProof/>
          <w:sz w:val="20"/>
          <w:szCs w:val="20"/>
        </w:rPr>
        <w:lastRenderedPageBreak/>
        <w:drawing>
          <wp:inline distT="0" distB="0" distL="0" distR="0" wp14:anchorId="612F0799" wp14:editId="0DF6CB17">
            <wp:extent cx="4093028" cy="2703736"/>
            <wp:effectExtent l="0" t="0" r="0" b="1905"/>
            <wp:docPr id="2498160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16013" name="Picture 1" descr="A screenshot of a computer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108559" cy="2713995"/>
                    </a:xfrm>
                    <a:prstGeom prst="rect">
                      <a:avLst/>
                    </a:prstGeom>
                  </pic:spPr>
                </pic:pic>
              </a:graphicData>
            </a:graphic>
          </wp:inline>
        </w:drawing>
      </w:r>
    </w:p>
    <w:p w14:paraId="40A75590" w14:textId="7DDBF328" w:rsidR="000D3E5B" w:rsidRPr="00D079F0" w:rsidRDefault="000D3E5B" w:rsidP="00D079F0">
      <w:pPr>
        <w:pStyle w:val="ListParagraph"/>
        <w:numPr>
          <w:ilvl w:val="0"/>
          <w:numId w:val="5"/>
        </w:numPr>
        <w:rPr>
          <w:rFonts w:ascii="Arial" w:hAnsi="Arial" w:cs="Arial"/>
          <w:sz w:val="20"/>
          <w:szCs w:val="20"/>
        </w:rPr>
      </w:pPr>
      <w:r w:rsidRPr="00D079F0">
        <w:rPr>
          <w:rFonts w:ascii="Arial" w:hAnsi="Arial" w:cs="Arial"/>
          <w:sz w:val="20"/>
          <w:szCs w:val="20"/>
        </w:rPr>
        <w:t xml:space="preserve">We used the following code to replace all missing </w:t>
      </w:r>
      <w:r w:rsidR="00271E44">
        <w:rPr>
          <w:rFonts w:ascii="Arial" w:hAnsi="Arial" w:cs="Arial"/>
          <w:sz w:val="20"/>
          <w:szCs w:val="20"/>
        </w:rPr>
        <w:t xml:space="preserve">numerical </w:t>
      </w:r>
      <w:r w:rsidRPr="00D079F0">
        <w:rPr>
          <w:rFonts w:ascii="Arial" w:hAnsi="Arial" w:cs="Arial"/>
          <w:sz w:val="20"/>
          <w:szCs w:val="20"/>
        </w:rPr>
        <w:t>values in X3P% and FT% column</w:t>
      </w:r>
      <w:r w:rsidR="00271E44">
        <w:rPr>
          <w:rFonts w:ascii="Arial" w:hAnsi="Arial" w:cs="Arial"/>
          <w:sz w:val="20"/>
          <w:szCs w:val="20"/>
        </w:rPr>
        <w:t>s</w:t>
      </w:r>
      <w:r w:rsidRPr="00D079F0">
        <w:rPr>
          <w:rFonts w:ascii="Arial" w:hAnsi="Arial" w:cs="Arial"/>
          <w:sz w:val="20"/>
          <w:szCs w:val="20"/>
        </w:rPr>
        <w:t xml:space="preserve"> with the column mean.</w:t>
      </w:r>
    </w:p>
    <w:p w14:paraId="5527E1FA" w14:textId="551DED24" w:rsidR="000D3E5B" w:rsidRDefault="00D92D4B" w:rsidP="00D079F0">
      <w:pPr>
        <w:jc w:val="center"/>
        <w:rPr>
          <w:rFonts w:ascii="Arial" w:hAnsi="Arial" w:cs="Arial"/>
          <w:sz w:val="20"/>
          <w:szCs w:val="20"/>
        </w:rPr>
      </w:pPr>
      <w:r w:rsidRPr="00A8450C">
        <w:rPr>
          <w:noProof/>
        </w:rPr>
        <w:drawing>
          <wp:inline distT="0" distB="0" distL="0" distR="0" wp14:anchorId="3D052E4D" wp14:editId="669AFF29">
            <wp:extent cx="3829685" cy="619125"/>
            <wp:effectExtent l="0" t="0" r="5715" b="3175"/>
            <wp:docPr id="584935715"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35715" name="Picture 1" descr="A white background with blu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29685" cy="619125"/>
                    </a:xfrm>
                    <a:prstGeom prst="rect">
                      <a:avLst/>
                    </a:prstGeom>
                  </pic:spPr>
                </pic:pic>
              </a:graphicData>
            </a:graphic>
          </wp:inline>
        </w:drawing>
      </w:r>
    </w:p>
    <w:p w14:paraId="7A3360E7" w14:textId="14B7FA3D" w:rsidR="00AA5952" w:rsidRDefault="0050286F" w:rsidP="0050286F">
      <w:pPr>
        <w:jc w:val="center"/>
        <w:rPr>
          <w:rFonts w:ascii="Arial" w:hAnsi="Arial" w:cs="Arial"/>
          <w:sz w:val="20"/>
          <w:szCs w:val="20"/>
        </w:rPr>
      </w:pPr>
      <w:r>
        <w:rPr>
          <w:rFonts w:ascii="Arial" w:hAnsi="Arial" w:cs="Arial"/>
          <w:noProof/>
          <w:sz w:val="20"/>
          <w:szCs w:val="20"/>
        </w:rPr>
        <w:drawing>
          <wp:inline distT="0" distB="0" distL="0" distR="0" wp14:anchorId="7107C103" wp14:editId="6E77DEF4">
            <wp:extent cx="3761226" cy="696685"/>
            <wp:effectExtent l="0" t="0" r="0" b="1905"/>
            <wp:docPr id="7" name="Picture 7"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number&#10;&#10;Description automatically generated"/>
                    <pic:cNvPicPr/>
                  </pic:nvPicPr>
                  <pic:blipFill rotWithShape="1">
                    <a:blip r:embed="rId32" cstate="print">
                      <a:extLst>
                        <a:ext uri="{28A0092B-C50C-407E-A947-70E740481C1C}">
                          <a14:useLocalDpi xmlns:a14="http://schemas.microsoft.com/office/drawing/2010/main" val="0"/>
                        </a:ext>
                      </a:extLst>
                    </a:blip>
                    <a:srcRect b="36287"/>
                    <a:stretch/>
                  </pic:blipFill>
                  <pic:spPr bwMode="auto">
                    <a:xfrm>
                      <a:off x="0" y="0"/>
                      <a:ext cx="3763101" cy="697032"/>
                    </a:xfrm>
                    <a:prstGeom prst="rect">
                      <a:avLst/>
                    </a:prstGeom>
                    <a:ln>
                      <a:noFill/>
                    </a:ln>
                    <a:extLst>
                      <a:ext uri="{53640926-AAD7-44D8-BBD7-CCE9431645EC}">
                        <a14:shadowObscured xmlns:a14="http://schemas.microsoft.com/office/drawing/2010/main"/>
                      </a:ext>
                    </a:extLst>
                  </pic:spPr>
                </pic:pic>
              </a:graphicData>
            </a:graphic>
          </wp:inline>
        </w:drawing>
      </w:r>
    </w:p>
    <w:p w14:paraId="6B6D5C0A" w14:textId="77777777" w:rsidR="004A583F" w:rsidRDefault="00BC219C" w:rsidP="00BC219C">
      <w:pPr>
        <w:ind w:left="1440"/>
        <w:rPr>
          <w:rFonts w:ascii="Arial" w:hAnsi="Arial" w:cs="Arial"/>
          <w:sz w:val="20"/>
          <w:szCs w:val="20"/>
        </w:rPr>
      </w:pPr>
      <w:r>
        <w:rPr>
          <w:rFonts w:ascii="Arial" w:hAnsi="Arial" w:cs="Arial"/>
          <w:sz w:val="20"/>
          <w:szCs w:val="20"/>
        </w:rPr>
        <w:t>For categorical data, our dataset did not have any missing values. Therefore, for the column “Team” we created some missing values.</w:t>
      </w:r>
      <w:r>
        <w:rPr>
          <w:rFonts w:ascii="Arial" w:hAnsi="Arial" w:cs="Arial"/>
          <w:sz w:val="20"/>
          <w:szCs w:val="20"/>
        </w:rPr>
        <w:br/>
      </w:r>
      <w:r>
        <w:rPr>
          <w:rFonts w:ascii="Arial" w:hAnsi="Arial" w:cs="Arial"/>
          <w:sz w:val="20"/>
          <w:szCs w:val="20"/>
        </w:rPr>
        <w:br/>
      </w:r>
      <w:r w:rsidRPr="00BC219C">
        <w:rPr>
          <w:rFonts w:ascii="Arial" w:hAnsi="Arial" w:cs="Arial"/>
          <w:noProof/>
          <w:sz w:val="20"/>
          <w:szCs w:val="20"/>
        </w:rPr>
        <w:drawing>
          <wp:inline distT="0" distB="0" distL="0" distR="0" wp14:anchorId="23775AF0" wp14:editId="68685E12">
            <wp:extent cx="4659086" cy="1035353"/>
            <wp:effectExtent l="0" t="0" r="1905" b="6350"/>
            <wp:docPr id="155929516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95164" name="Picture 1" descr="A white background with black text&#10;&#10;Description automatically generated"/>
                    <pic:cNvPicPr/>
                  </pic:nvPicPr>
                  <pic:blipFill>
                    <a:blip r:embed="rId33"/>
                    <a:stretch>
                      <a:fillRect/>
                    </a:stretch>
                  </pic:blipFill>
                  <pic:spPr>
                    <a:xfrm>
                      <a:off x="0" y="0"/>
                      <a:ext cx="4710572" cy="1046794"/>
                    </a:xfrm>
                    <a:prstGeom prst="rect">
                      <a:avLst/>
                    </a:prstGeom>
                  </pic:spPr>
                </pic:pic>
              </a:graphicData>
            </a:graphic>
          </wp:inline>
        </w:drawing>
      </w:r>
      <w:r>
        <w:rPr>
          <w:rFonts w:ascii="Arial" w:hAnsi="Arial" w:cs="Arial"/>
          <w:sz w:val="20"/>
          <w:szCs w:val="20"/>
        </w:rPr>
        <w:br/>
      </w:r>
      <w:r>
        <w:rPr>
          <w:rFonts w:ascii="Arial" w:hAnsi="Arial" w:cs="Arial"/>
          <w:sz w:val="20"/>
          <w:szCs w:val="20"/>
        </w:rPr>
        <w:br/>
        <w:t>We then ran some analysis on the column to understand the nature of the missing data.</w:t>
      </w:r>
      <w:r>
        <w:rPr>
          <w:rFonts w:ascii="Arial" w:hAnsi="Arial" w:cs="Arial"/>
          <w:sz w:val="20"/>
          <w:szCs w:val="20"/>
        </w:rPr>
        <w:br/>
      </w:r>
      <w:r>
        <w:rPr>
          <w:rFonts w:ascii="Arial" w:hAnsi="Arial" w:cs="Arial"/>
          <w:sz w:val="20"/>
          <w:szCs w:val="20"/>
        </w:rPr>
        <w:br/>
      </w:r>
      <w:r w:rsidRPr="00BC219C">
        <w:rPr>
          <w:rFonts w:ascii="Arial" w:hAnsi="Arial" w:cs="Arial"/>
          <w:noProof/>
          <w:sz w:val="20"/>
          <w:szCs w:val="20"/>
        </w:rPr>
        <w:lastRenderedPageBreak/>
        <w:drawing>
          <wp:inline distT="0" distB="0" distL="0" distR="0" wp14:anchorId="0E062772" wp14:editId="00FF9133">
            <wp:extent cx="4778829" cy="1981200"/>
            <wp:effectExtent l="0" t="0" r="0" b="0"/>
            <wp:docPr id="18052926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9269" name="Picture 1" descr="A computer screen shot of a computer code&#10;&#10;Description automatically generated"/>
                    <pic:cNvPicPr/>
                  </pic:nvPicPr>
                  <pic:blipFill>
                    <a:blip r:embed="rId34"/>
                    <a:stretch>
                      <a:fillRect/>
                    </a:stretch>
                  </pic:blipFill>
                  <pic:spPr>
                    <a:xfrm>
                      <a:off x="0" y="0"/>
                      <a:ext cx="4788451" cy="1985189"/>
                    </a:xfrm>
                    <a:prstGeom prst="rect">
                      <a:avLst/>
                    </a:prstGeom>
                  </pic:spPr>
                </pic:pic>
              </a:graphicData>
            </a:graphic>
          </wp:inline>
        </w:drawing>
      </w:r>
      <w:r>
        <w:rPr>
          <w:rFonts w:ascii="Arial" w:hAnsi="Arial" w:cs="Arial"/>
          <w:sz w:val="20"/>
          <w:szCs w:val="20"/>
        </w:rPr>
        <w:br/>
      </w:r>
      <w:r>
        <w:rPr>
          <w:rFonts w:ascii="Arial" w:hAnsi="Arial" w:cs="Arial"/>
          <w:sz w:val="20"/>
          <w:szCs w:val="20"/>
        </w:rPr>
        <w:br/>
        <w:t xml:space="preserve">We analyzed the distribution of players across teams. We also calculated the weighted mean of the dataset. </w:t>
      </w:r>
      <w:r>
        <w:rPr>
          <w:rFonts w:ascii="Arial" w:hAnsi="Arial" w:cs="Arial"/>
          <w:sz w:val="20"/>
          <w:szCs w:val="20"/>
        </w:rPr>
        <w:br/>
      </w:r>
      <w:r>
        <w:rPr>
          <w:rFonts w:ascii="Arial" w:hAnsi="Arial" w:cs="Arial"/>
          <w:sz w:val="20"/>
          <w:szCs w:val="20"/>
        </w:rPr>
        <w:br/>
      </w:r>
      <w:r w:rsidRPr="00BC219C">
        <w:rPr>
          <w:rFonts w:ascii="Arial" w:hAnsi="Arial" w:cs="Arial"/>
          <w:noProof/>
          <w:sz w:val="20"/>
          <w:szCs w:val="20"/>
        </w:rPr>
        <w:drawing>
          <wp:inline distT="0" distB="0" distL="0" distR="0" wp14:anchorId="3EC350C7" wp14:editId="65FEA653">
            <wp:extent cx="2772162" cy="333422"/>
            <wp:effectExtent l="0" t="0" r="0" b="9525"/>
            <wp:docPr id="134652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22994" name=""/>
                    <pic:cNvPicPr/>
                  </pic:nvPicPr>
                  <pic:blipFill>
                    <a:blip r:embed="rId35"/>
                    <a:stretch>
                      <a:fillRect/>
                    </a:stretch>
                  </pic:blipFill>
                  <pic:spPr>
                    <a:xfrm>
                      <a:off x="0" y="0"/>
                      <a:ext cx="2772162" cy="333422"/>
                    </a:xfrm>
                    <a:prstGeom prst="rect">
                      <a:avLst/>
                    </a:prstGeom>
                  </pic:spPr>
                </pic:pic>
              </a:graphicData>
            </a:graphic>
          </wp:inline>
        </w:drawing>
      </w:r>
    </w:p>
    <w:p w14:paraId="5B97E6C8" w14:textId="06EDCA0F" w:rsidR="009C7DED" w:rsidRPr="000D3E5B" w:rsidRDefault="00BC219C" w:rsidP="00BC219C">
      <w:pPr>
        <w:ind w:left="1440"/>
        <w:rPr>
          <w:rFonts w:ascii="Arial" w:hAnsi="Arial" w:cs="Arial"/>
          <w:sz w:val="20"/>
          <w:szCs w:val="20"/>
        </w:rPr>
      </w:pPr>
      <w:r>
        <w:rPr>
          <w:rFonts w:ascii="Arial" w:hAnsi="Arial" w:cs="Arial"/>
          <w:sz w:val="20"/>
          <w:szCs w:val="20"/>
        </w:rPr>
        <w:br/>
        <w:t xml:space="preserve">Since the players were scattered across the teams, and our missing values contributed to only 2% of the entire dataset, we decided to </w:t>
      </w:r>
      <w:r w:rsidR="00EB2541">
        <w:rPr>
          <w:rFonts w:ascii="Arial" w:hAnsi="Arial" w:cs="Arial"/>
          <w:sz w:val="20"/>
          <w:szCs w:val="20"/>
        </w:rPr>
        <w:t>populate them with a random sample.</w:t>
      </w:r>
      <w:r>
        <w:rPr>
          <w:rFonts w:ascii="Arial" w:hAnsi="Arial" w:cs="Arial"/>
          <w:sz w:val="20"/>
          <w:szCs w:val="20"/>
        </w:rPr>
        <w:br/>
      </w:r>
      <w:r>
        <w:rPr>
          <w:rFonts w:ascii="Arial" w:hAnsi="Arial" w:cs="Arial"/>
          <w:sz w:val="20"/>
          <w:szCs w:val="20"/>
        </w:rPr>
        <w:br/>
      </w:r>
      <w:r w:rsidRPr="00BC219C">
        <w:rPr>
          <w:rFonts w:ascii="Arial" w:hAnsi="Arial" w:cs="Arial"/>
          <w:noProof/>
          <w:sz w:val="20"/>
          <w:szCs w:val="20"/>
        </w:rPr>
        <w:drawing>
          <wp:inline distT="0" distB="0" distL="0" distR="0" wp14:anchorId="0618CCC6" wp14:editId="007470EB">
            <wp:extent cx="5229955" cy="1076475"/>
            <wp:effectExtent l="0" t="0" r="8890" b="9525"/>
            <wp:docPr id="587783787"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83787" name="Picture 1" descr="A computer code with blue text&#10;&#10;Description automatically generated"/>
                    <pic:cNvPicPr/>
                  </pic:nvPicPr>
                  <pic:blipFill>
                    <a:blip r:embed="rId36"/>
                    <a:stretch>
                      <a:fillRect/>
                    </a:stretch>
                  </pic:blipFill>
                  <pic:spPr>
                    <a:xfrm>
                      <a:off x="0" y="0"/>
                      <a:ext cx="5229955" cy="1076475"/>
                    </a:xfrm>
                    <a:prstGeom prst="rect">
                      <a:avLst/>
                    </a:prstGeom>
                  </pic:spPr>
                </pic:pic>
              </a:graphicData>
            </a:graphic>
          </wp:inline>
        </w:drawing>
      </w:r>
      <w:r>
        <w:rPr>
          <w:rFonts w:ascii="Arial" w:hAnsi="Arial" w:cs="Arial"/>
          <w:sz w:val="20"/>
          <w:szCs w:val="20"/>
        </w:rPr>
        <w:br/>
      </w:r>
      <w:r>
        <w:rPr>
          <w:rFonts w:ascii="Arial" w:hAnsi="Arial" w:cs="Arial"/>
          <w:sz w:val="20"/>
          <w:szCs w:val="20"/>
        </w:rPr>
        <w:br/>
      </w:r>
    </w:p>
    <w:p w14:paraId="0DC82043" w14:textId="78EBA94C" w:rsidR="00406F9B" w:rsidRPr="00A8450C" w:rsidRDefault="00406F9B" w:rsidP="00FE0F66">
      <w:pPr>
        <w:pStyle w:val="ListParagraph"/>
        <w:numPr>
          <w:ilvl w:val="0"/>
          <w:numId w:val="5"/>
        </w:numPr>
        <w:rPr>
          <w:rFonts w:ascii="Arial" w:hAnsi="Arial" w:cs="Arial"/>
          <w:sz w:val="20"/>
          <w:szCs w:val="20"/>
        </w:rPr>
      </w:pPr>
      <w:r w:rsidRPr="00A8450C">
        <w:rPr>
          <w:rFonts w:ascii="Arial" w:hAnsi="Arial" w:cs="Arial"/>
          <w:noProof/>
          <w:sz w:val="20"/>
          <w:szCs w:val="20"/>
        </w:rPr>
        <w:drawing>
          <wp:anchor distT="0" distB="0" distL="114300" distR="114300" simplePos="0" relativeHeight="251667456" behindDoc="0" locked="0" layoutInCell="1" allowOverlap="1" wp14:anchorId="7A27FC7D" wp14:editId="06CCC475">
            <wp:simplePos x="0" y="0"/>
            <wp:positionH relativeFrom="column">
              <wp:posOffset>4560570</wp:posOffset>
            </wp:positionH>
            <wp:positionV relativeFrom="paragraph">
              <wp:posOffset>478790</wp:posOffset>
            </wp:positionV>
            <wp:extent cx="1009650" cy="2210435"/>
            <wp:effectExtent l="0" t="0" r="6350" b="0"/>
            <wp:wrapSquare wrapText="bothSides"/>
            <wp:docPr id="729985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85582"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1009650" cy="2210435"/>
                    </a:xfrm>
                    <a:prstGeom prst="rect">
                      <a:avLst/>
                    </a:prstGeom>
                  </pic:spPr>
                </pic:pic>
              </a:graphicData>
            </a:graphic>
            <wp14:sizeRelH relativeFrom="margin">
              <wp14:pctWidth>0</wp14:pctWidth>
            </wp14:sizeRelH>
            <wp14:sizeRelV relativeFrom="margin">
              <wp14:pctHeight>0</wp14:pctHeight>
            </wp14:sizeRelV>
          </wp:anchor>
        </w:drawing>
      </w:r>
      <w:r w:rsidRPr="00A8450C">
        <w:rPr>
          <w:rFonts w:ascii="Arial" w:hAnsi="Arial" w:cs="Arial"/>
          <w:sz w:val="20"/>
          <w:szCs w:val="20"/>
        </w:rPr>
        <w:t>To normalize the data, we used the column “PACE” to bring the values to a single scale to compare them better.</w:t>
      </w:r>
      <w:r w:rsidRPr="00A8450C">
        <w:rPr>
          <w:rFonts w:ascii="Arial" w:hAnsi="Arial" w:cs="Arial"/>
          <w:sz w:val="20"/>
          <w:szCs w:val="20"/>
        </w:rPr>
        <w:br/>
        <w:t>These were the results:</w:t>
      </w:r>
      <w:r w:rsidRPr="00A8450C">
        <w:rPr>
          <w:rFonts w:ascii="Arial" w:hAnsi="Arial" w:cs="Arial"/>
          <w:sz w:val="20"/>
          <w:szCs w:val="20"/>
        </w:rPr>
        <w:br/>
      </w:r>
    </w:p>
    <w:p w14:paraId="45B4684E" w14:textId="5D1B3C78" w:rsidR="00406F9B" w:rsidRPr="00A8450C" w:rsidRDefault="00406F9B" w:rsidP="00406F9B">
      <w:pPr>
        <w:pStyle w:val="ListParagraph"/>
        <w:ind w:left="1350"/>
        <w:rPr>
          <w:rFonts w:ascii="Arial" w:hAnsi="Arial" w:cs="Arial"/>
          <w:sz w:val="20"/>
          <w:szCs w:val="20"/>
        </w:rPr>
      </w:pPr>
      <w:r w:rsidRPr="00A8450C">
        <w:rPr>
          <w:rFonts w:ascii="Arial" w:hAnsi="Arial" w:cs="Arial"/>
          <w:noProof/>
          <w:sz w:val="20"/>
          <w:szCs w:val="20"/>
        </w:rPr>
        <w:drawing>
          <wp:anchor distT="0" distB="0" distL="114300" distR="114300" simplePos="0" relativeHeight="251666432" behindDoc="0" locked="0" layoutInCell="1" allowOverlap="1" wp14:anchorId="663F394B" wp14:editId="354A6659">
            <wp:simplePos x="0" y="0"/>
            <wp:positionH relativeFrom="column">
              <wp:posOffset>859790</wp:posOffset>
            </wp:positionH>
            <wp:positionV relativeFrom="paragraph">
              <wp:posOffset>2540</wp:posOffset>
            </wp:positionV>
            <wp:extent cx="3624580" cy="2150745"/>
            <wp:effectExtent l="0" t="0" r="0" b="0"/>
            <wp:wrapSquare wrapText="bothSides"/>
            <wp:docPr id="46855016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50163" name="Picture 1" descr="A screenshot of a computer cod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624580" cy="2150745"/>
                    </a:xfrm>
                    <a:prstGeom prst="rect">
                      <a:avLst/>
                    </a:prstGeom>
                  </pic:spPr>
                </pic:pic>
              </a:graphicData>
            </a:graphic>
            <wp14:sizeRelH relativeFrom="margin">
              <wp14:pctWidth>0</wp14:pctWidth>
            </wp14:sizeRelH>
            <wp14:sizeRelV relativeFrom="margin">
              <wp14:pctHeight>0</wp14:pctHeight>
            </wp14:sizeRelV>
          </wp:anchor>
        </w:drawing>
      </w:r>
      <w:r w:rsidRPr="00A8450C">
        <w:rPr>
          <w:rFonts w:ascii="Arial" w:hAnsi="Arial" w:cs="Arial"/>
          <w:sz w:val="20"/>
          <w:szCs w:val="20"/>
        </w:rPr>
        <w:br/>
      </w:r>
      <w:r w:rsidRPr="00A8450C">
        <w:rPr>
          <w:rFonts w:ascii="Arial" w:hAnsi="Arial" w:cs="Arial"/>
          <w:sz w:val="20"/>
          <w:szCs w:val="20"/>
        </w:rPr>
        <w:br/>
      </w:r>
    </w:p>
    <w:p w14:paraId="23914BCF" w14:textId="77777777" w:rsidR="00FE0F66" w:rsidRPr="00A8450C" w:rsidRDefault="00FE0F66" w:rsidP="00FF01FD">
      <w:pPr>
        <w:ind w:left="1170"/>
        <w:rPr>
          <w:rFonts w:ascii="Arial" w:hAnsi="Arial" w:cs="Arial"/>
          <w:sz w:val="20"/>
          <w:szCs w:val="20"/>
        </w:rPr>
      </w:pPr>
    </w:p>
    <w:p w14:paraId="4FAE479B" w14:textId="77777777" w:rsidR="00406F9B" w:rsidRPr="00A8450C" w:rsidRDefault="00406F9B" w:rsidP="00FF01FD">
      <w:pPr>
        <w:ind w:left="1170"/>
        <w:rPr>
          <w:rFonts w:ascii="Arial" w:hAnsi="Arial" w:cs="Arial"/>
          <w:sz w:val="20"/>
          <w:szCs w:val="20"/>
        </w:rPr>
      </w:pPr>
    </w:p>
    <w:p w14:paraId="042D3494" w14:textId="77777777" w:rsidR="00406F9B" w:rsidRPr="00A8450C" w:rsidRDefault="00406F9B" w:rsidP="00FF01FD">
      <w:pPr>
        <w:ind w:left="1170"/>
        <w:rPr>
          <w:rFonts w:ascii="Arial" w:hAnsi="Arial" w:cs="Arial"/>
          <w:sz w:val="20"/>
          <w:szCs w:val="20"/>
        </w:rPr>
      </w:pPr>
    </w:p>
    <w:p w14:paraId="154F011D" w14:textId="77777777" w:rsidR="00406F9B" w:rsidRPr="00A8450C" w:rsidRDefault="00406F9B" w:rsidP="00FF01FD">
      <w:pPr>
        <w:ind w:left="1170"/>
        <w:rPr>
          <w:rFonts w:ascii="Arial" w:hAnsi="Arial" w:cs="Arial"/>
          <w:sz w:val="20"/>
          <w:szCs w:val="20"/>
        </w:rPr>
      </w:pPr>
    </w:p>
    <w:p w14:paraId="48D94696" w14:textId="77777777" w:rsidR="00406F9B" w:rsidRPr="00A8450C" w:rsidRDefault="00406F9B" w:rsidP="00FF01FD">
      <w:pPr>
        <w:ind w:left="1170"/>
        <w:rPr>
          <w:rFonts w:ascii="Arial" w:hAnsi="Arial" w:cs="Arial"/>
          <w:sz w:val="20"/>
          <w:szCs w:val="20"/>
        </w:rPr>
      </w:pPr>
    </w:p>
    <w:p w14:paraId="0959D7D1" w14:textId="77777777" w:rsidR="00406F9B" w:rsidRPr="00A8450C" w:rsidRDefault="00406F9B" w:rsidP="00FF01FD">
      <w:pPr>
        <w:ind w:left="1170"/>
        <w:rPr>
          <w:rFonts w:ascii="Arial" w:hAnsi="Arial" w:cs="Arial"/>
          <w:sz w:val="20"/>
          <w:szCs w:val="20"/>
        </w:rPr>
      </w:pPr>
    </w:p>
    <w:p w14:paraId="3401E015" w14:textId="46FE514F" w:rsidR="003F2C0F" w:rsidRDefault="003F2C0F" w:rsidP="003F2C0F">
      <w:pPr>
        <w:pStyle w:val="ListParagraph"/>
        <w:ind w:left="1350"/>
        <w:rPr>
          <w:rFonts w:ascii="Arial" w:hAnsi="Arial" w:cs="Arial"/>
          <w:sz w:val="20"/>
          <w:szCs w:val="20"/>
        </w:rPr>
      </w:pPr>
    </w:p>
    <w:p w14:paraId="25821FB7" w14:textId="77777777" w:rsidR="003F2C0F" w:rsidRDefault="003F2C0F" w:rsidP="003F2C0F">
      <w:pPr>
        <w:pStyle w:val="ListParagraph"/>
        <w:ind w:left="1350"/>
        <w:rPr>
          <w:rFonts w:ascii="Arial" w:hAnsi="Arial" w:cs="Arial"/>
          <w:sz w:val="20"/>
          <w:szCs w:val="20"/>
        </w:rPr>
      </w:pPr>
    </w:p>
    <w:p w14:paraId="5B8FA5F8" w14:textId="024534A9" w:rsidR="006871D4" w:rsidRPr="00FB15E8" w:rsidRDefault="00C86E6D" w:rsidP="00FB15E8">
      <w:pPr>
        <w:pStyle w:val="ListParagraph"/>
        <w:numPr>
          <w:ilvl w:val="0"/>
          <w:numId w:val="5"/>
        </w:numPr>
        <w:rPr>
          <w:rFonts w:ascii="Arial" w:hAnsi="Arial" w:cs="Arial"/>
          <w:sz w:val="20"/>
          <w:szCs w:val="20"/>
        </w:rPr>
      </w:pPr>
      <w:r>
        <w:rPr>
          <w:rFonts w:ascii="Arial" w:hAnsi="Arial" w:cs="Arial"/>
          <w:sz w:val="20"/>
          <w:szCs w:val="20"/>
        </w:rPr>
        <w:t>We</w:t>
      </w:r>
      <w:r w:rsidR="006871D4" w:rsidRPr="00A8450C">
        <w:rPr>
          <w:rFonts w:ascii="Arial" w:hAnsi="Arial" w:cs="Arial"/>
          <w:sz w:val="20"/>
          <w:szCs w:val="20"/>
        </w:rPr>
        <w:t xml:space="preserve"> created </w:t>
      </w:r>
      <w:r w:rsidR="008E4EA7">
        <w:rPr>
          <w:rFonts w:ascii="Arial" w:hAnsi="Arial" w:cs="Arial"/>
          <w:sz w:val="20"/>
          <w:szCs w:val="20"/>
        </w:rPr>
        <w:t xml:space="preserve">a </w:t>
      </w:r>
      <w:r w:rsidR="006871D4" w:rsidRPr="00A8450C">
        <w:rPr>
          <w:rFonts w:ascii="Arial" w:hAnsi="Arial" w:cs="Arial"/>
          <w:sz w:val="20"/>
          <w:szCs w:val="20"/>
        </w:rPr>
        <w:t xml:space="preserve">dummy variable of the position column to bifurcate player positions. </w:t>
      </w:r>
      <w:r w:rsidR="006871D4" w:rsidRPr="00A8450C">
        <w:rPr>
          <w:rFonts w:ascii="Arial" w:hAnsi="Arial" w:cs="Arial"/>
          <w:sz w:val="20"/>
          <w:szCs w:val="20"/>
        </w:rPr>
        <w:br/>
      </w:r>
    </w:p>
    <w:p w14:paraId="141C86FC" w14:textId="1AC891FF" w:rsidR="006871D4" w:rsidRPr="00A8450C" w:rsidRDefault="006871D4" w:rsidP="00A80B9B">
      <w:pPr>
        <w:pStyle w:val="ListParagraph"/>
        <w:ind w:left="1350"/>
        <w:rPr>
          <w:rFonts w:ascii="Arial" w:hAnsi="Arial" w:cs="Arial"/>
          <w:sz w:val="20"/>
          <w:szCs w:val="20"/>
        </w:rPr>
      </w:pPr>
      <w:r w:rsidRPr="00A8450C">
        <w:rPr>
          <w:rFonts w:ascii="Arial" w:hAnsi="Arial" w:cs="Arial"/>
          <w:sz w:val="20"/>
          <w:szCs w:val="20"/>
        </w:rPr>
        <w:t>The dummy variable gave the following results:</w:t>
      </w:r>
    </w:p>
    <w:p w14:paraId="4FFB0AD9" w14:textId="5327D6F6" w:rsidR="006871D4" w:rsidRDefault="00FB15E8" w:rsidP="00A80B9B">
      <w:pPr>
        <w:pStyle w:val="ListParagraph"/>
        <w:ind w:left="1350"/>
        <w:rPr>
          <w:rFonts w:ascii="Arial" w:hAnsi="Arial" w:cs="Arial"/>
          <w:sz w:val="20"/>
          <w:szCs w:val="20"/>
        </w:rPr>
      </w:pPr>
      <w:r w:rsidRPr="00A8450C">
        <w:rPr>
          <w:rFonts w:ascii="Arial" w:hAnsi="Arial" w:cs="Arial"/>
          <w:noProof/>
          <w:sz w:val="20"/>
          <w:szCs w:val="20"/>
        </w:rPr>
        <w:drawing>
          <wp:inline distT="0" distB="0" distL="0" distR="0" wp14:anchorId="592C1800" wp14:editId="0BA1A446">
            <wp:extent cx="4011285" cy="284672"/>
            <wp:effectExtent l="0" t="0" r="0" b="1270"/>
            <wp:docPr id="102805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50788" name=""/>
                    <pic:cNvPicPr/>
                  </pic:nvPicPr>
                  <pic:blipFill>
                    <a:blip r:embed="rId39"/>
                    <a:stretch>
                      <a:fillRect/>
                    </a:stretch>
                  </pic:blipFill>
                  <pic:spPr>
                    <a:xfrm>
                      <a:off x="0" y="0"/>
                      <a:ext cx="4145465" cy="294194"/>
                    </a:xfrm>
                    <a:prstGeom prst="rect">
                      <a:avLst/>
                    </a:prstGeom>
                  </pic:spPr>
                </pic:pic>
              </a:graphicData>
            </a:graphic>
          </wp:inline>
        </w:drawing>
      </w:r>
    </w:p>
    <w:p w14:paraId="3A6E8AC9" w14:textId="77777777" w:rsidR="00FB15E8" w:rsidRPr="00A8450C" w:rsidRDefault="00FB15E8" w:rsidP="00A80B9B">
      <w:pPr>
        <w:pStyle w:val="ListParagraph"/>
        <w:ind w:left="1350"/>
        <w:rPr>
          <w:rFonts w:ascii="Arial" w:hAnsi="Arial" w:cs="Arial"/>
          <w:sz w:val="20"/>
          <w:szCs w:val="20"/>
        </w:rPr>
      </w:pPr>
    </w:p>
    <w:p w14:paraId="4F7453C2" w14:textId="11849EDE" w:rsidR="006871D4" w:rsidRPr="00A8450C" w:rsidRDefault="006871D4" w:rsidP="00A80B9B">
      <w:pPr>
        <w:pStyle w:val="ListParagraph"/>
        <w:ind w:left="1350"/>
        <w:rPr>
          <w:rFonts w:ascii="Arial" w:hAnsi="Arial" w:cs="Arial"/>
          <w:sz w:val="20"/>
          <w:szCs w:val="20"/>
        </w:rPr>
      </w:pPr>
      <w:r w:rsidRPr="00A8450C">
        <w:rPr>
          <w:rFonts w:ascii="Arial" w:hAnsi="Arial" w:cs="Arial"/>
          <w:noProof/>
          <w:sz w:val="20"/>
          <w:szCs w:val="20"/>
        </w:rPr>
        <w:drawing>
          <wp:anchor distT="0" distB="0" distL="114300" distR="114300" simplePos="0" relativeHeight="251669504" behindDoc="0" locked="0" layoutInCell="1" allowOverlap="1" wp14:anchorId="7BCC5AB6" wp14:editId="74AF89DD">
            <wp:simplePos x="0" y="0"/>
            <wp:positionH relativeFrom="column">
              <wp:posOffset>879475</wp:posOffset>
            </wp:positionH>
            <wp:positionV relativeFrom="paragraph">
              <wp:posOffset>8255</wp:posOffset>
            </wp:positionV>
            <wp:extent cx="3295015" cy="2115185"/>
            <wp:effectExtent l="0" t="0" r="635" b="0"/>
            <wp:wrapSquare wrapText="bothSides"/>
            <wp:docPr id="275599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99554" name="Picture 1"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295015" cy="2115185"/>
                    </a:xfrm>
                    <a:prstGeom prst="rect">
                      <a:avLst/>
                    </a:prstGeom>
                  </pic:spPr>
                </pic:pic>
              </a:graphicData>
            </a:graphic>
            <wp14:sizeRelH relativeFrom="margin">
              <wp14:pctWidth>0</wp14:pctWidth>
            </wp14:sizeRelH>
            <wp14:sizeRelV relativeFrom="margin">
              <wp14:pctHeight>0</wp14:pctHeight>
            </wp14:sizeRelV>
          </wp:anchor>
        </w:drawing>
      </w:r>
    </w:p>
    <w:p w14:paraId="64E645DA" w14:textId="1129B1AA" w:rsidR="006871D4" w:rsidRPr="00A8450C" w:rsidRDefault="006871D4" w:rsidP="00A80B9B">
      <w:pPr>
        <w:pStyle w:val="ListParagraph"/>
        <w:ind w:left="1350"/>
        <w:rPr>
          <w:rFonts w:ascii="Arial" w:hAnsi="Arial" w:cs="Arial"/>
          <w:sz w:val="20"/>
          <w:szCs w:val="20"/>
        </w:rPr>
      </w:pPr>
      <w:r w:rsidRPr="00A8450C">
        <w:rPr>
          <w:rFonts w:ascii="Arial" w:hAnsi="Arial" w:cs="Arial"/>
          <w:sz w:val="20"/>
          <w:szCs w:val="20"/>
        </w:rPr>
        <w:t>Analysis of the variable showed that the Position column was split into 6 dummy variables, one for each position. Only 1 of these columns will be “1” for each row.</w:t>
      </w:r>
    </w:p>
    <w:p w14:paraId="7403C70E" w14:textId="72B1CD7C" w:rsidR="006871D4" w:rsidRPr="00A8450C" w:rsidRDefault="006871D4" w:rsidP="00A80B9B">
      <w:pPr>
        <w:pStyle w:val="ListParagraph"/>
        <w:ind w:left="1350"/>
        <w:rPr>
          <w:rFonts w:ascii="Arial" w:hAnsi="Arial" w:cs="Arial"/>
          <w:sz w:val="20"/>
          <w:szCs w:val="20"/>
        </w:rPr>
      </w:pPr>
    </w:p>
    <w:p w14:paraId="064646FB" w14:textId="77777777" w:rsidR="006871D4" w:rsidRPr="00A8450C" w:rsidRDefault="006871D4" w:rsidP="00A80B9B">
      <w:pPr>
        <w:pStyle w:val="ListParagraph"/>
        <w:ind w:left="1350"/>
        <w:rPr>
          <w:rFonts w:ascii="Arial" w:hAnsi="Arial" w:cs="Arial"/>
          <w:sz w:val="20"/>
          <w:szCs w:val="20"/>
        </w:rPr>
      </w:pPr>
    </w:p>
    <w:p w14:paraId="4EFFA43E" w14:textId="3B28FFCC" w:rsidR="00A80B9B" w:rsidRDefault="006871D4" w:rsidP="00A80B9B">
      <w:pPr>
        <w:pStyle w:val="ListParagraph"/>
        <w:ind w:left="1350"/>
        <w:rPr>
          <w:rFonts w:ascii="Arial" w:hAnsi="Arial" w:cs="Arial"/>
          <w:sz w:val="20"/>
          <w:szCs w:val="20"/>
        </w:rPr>
      </w:pPr>
      <w:r w:rsidRPr="00A8450C">
        <w:rPr>
          <w:rFonts w:ascii="Arial" w:hAnsi="Arial" w:cs="Arial"/>
          <w:sz w:val="20"/>
          <w:szCs w:val="20"/>
        </w:rPr>
        <w:br/>
      </w:r>
    </w:p>
    <w:p w14:paraId="43454524" w14:textId="65195CEC" w:rsidR="00592BA7" w:rsidRDefault="00592BA7">
      <w:pPr>
        <w:rPr>
          <w:rFonts w:ascii="Arial" w:hAnsi="Arial" w:cs="Arial"/>
          <w:sz w:val="20"/>
          <w:szCs w:val="20"/>
        </w:rPr>
      </w:pPr>
    </w:p>
    <w:p w14:paraId="39AE116E" w14:textId="77777777" w:rsidR="00877F43" w:rsidRPr="00877F43" w:rsidRDefault="00877F43" w:rsidP="00877F43">
      <w:pPr>
        <w:rPr>
          <w:rFonts w:ascii="Arial" w:hAnsi="Arial" w:cs="Arial"/>
          <w:sz w:val="20"/>
          <w:szCs w:val="20"/>
        </w:rPr>
      </w:pPr>
    </w:p>
    <w:p w14:paraId="4884BCD8" w14:textId="77777777" w:rsidR="00877F43" w:rsidRPr="00877F43" w:rsidRDefault="00877F43" w:rsidP="00877F43">
      <w:pPr>
        <w:ind w:left="990"/>
        <w:rPr>
          <w:rFonts w:ascii="Arial" w:hAnsi="Arial" w:cs="Arial"/>
          <w:sz w:val="20"/>
          <w:szCs w:val="20"/>
        </w:rPr>
      </w:pPr>
    </w:p>
    <w:p w14:paraId="6A3262ED" w14:textId="65DF747D" w:rsidR="006871D4" w:rsidRDefault="00873B0C" w:rsidP="006871D4">
      <w:pPr>
        <w:pStyle w:val="ListParagraph"/>
        <w:numPr>
          <w:ilvl w:val="0"/>
          <w:numId w:val="5"/>
        </w:numPr>
        <w:rPr>
          <w:rFonts w:ascii="Arial" w:hAnsi="Arial" w:cs="Arial"/>
          <w:sz w:val="20"/>
          <w:szCs w:val="20"/>
        </w:rPr>
      </w:pPr>
      <w:r w:rsidRPr="00A8450C">
        <w:rPr>
          <w:rFonts w:ascii="Arial" w:hAnsi="Arial" w:cs="Arial"/>
          <w:sz w:val="20"/>
          <w:szCs w:val="20"/>
        </w:rPr>
        <w:t>Data preparation operations:</w:t>
      </w:r>
    </w:p>
    <w:p w14:paraId="6CB87886" w14:textId="77777777" w:rsidR="00FB6FB5" w:rsidRPr="00A8450C" w:rsidRDefault="00FB6FB5" w:rsidP="00FB6FB5">
      <w:pPr>
        <w:pStyle w:val="ListParagraph"/>
        <w:ind w:left="1350"/>
        <w:rPr>
          <w:rFonts w:ascii="Arial" w:hAnsi="Arial" w:cs="Arial"/>
          <w:sz w:val="20"/>
          <w:szCs w:val="20"/>
        </w:rPr>
      </w:pPr>
    </w:p>
    <w:p w14:paraId="5910D34E" w14:textId="6F6D399B" w:rsidR="00873B0C" w:rsidRPr="00A8450C" w:rsidRDefault="00C911CA" w:rsidP="00873B0C">
      <w:pPr>
        <w:pStyle w:val="ListParagraph"/>
        <w:numPr>
          <w:ilvl w:val="1"/>
          <w:numId w:val="4"/>
        </w:numPr>
        <w:rPr>
          <w:rFonts w:ascii="Arial" w:hAnsi="Arial" w:cs="Arial"/>
          <w:sz w:val="20"/>
          <w:szCs w:val="20"/>
        </w:rPr>
      </w:pPr>
      <w:r w:rsidRPr="00A8450C">
        <w:rPr>
          <w:rFonts w:ascii="Arial" w:hAnsi="Arial" w:cs="Arial"/>
          <w:b/>
          <w:bCs/>
          <w:sz w:val="20"/>
          <w:szCs w:val="20"/>
        </w:rPr>
        <w:t>Random s</w:t>
      </w:r>
      <w:r w:rsidR="00873B0C" w:rsidRPr="00A8450C">
        <w:rPr>
          <w:rFonts w:ascii="Arial" w:hAnsi="Arial" w:cs="Arial"/>
          <w:b/>
          <w:bCs/>
          <w:sz w:val="20"/>
          <w:szCs w:val="20"/>
        </w:rPr>
        <w:t>ampling</w:t>
      </w:r>
      <w:r w:rsidR="00873B0C" w:rsidRPr="00A8450C">
        <w:rPr>
          <w:rFonts w:ascii="Arial" w:hAnsi="Arial" w:cs="Arial"/>
          <w:sz w:val="20"/>
          <w:szCs w:val="20"/>
        </w:rPr>
        <w:t>:</w:t>
      </w:r>
    </w:p>
    <w:p w14:paraId="67ADCC70" w14:textId="74CE5CE8" w:rsidR="00C911CA" w:rsidRPr="00A8450C" w:rsidRDefault="00C911CA" w:rsidP="00C911CA">
      <w:pPr>
        <w:pStyle w:val="ListParagraph"/>
        <w:ind w:left="1800"/>
        <w:rPr>
          <w:rFonts w:ascii="Arial" w:hAnsi="Arial" w:cs="Arial"/>
          <w:sz w:val="20"/>
          <w:szCs w:val="20"/>
        </w:rPr>
      </w:pPr>
      <w:r w:rsidRPr="00A8450C">
        <w:rPr>
          <w:rFonts w:ascii="Arial" w:hAnsi="Arial" w:cs="Arial"/>
          <w:noProof/>
          <w:sz w:val="20"/>
          <w:szCs w:val="20"/>
        </w:rPr>
        <w:drawing>
          <wp:inline distT="0" distB="0" distL="0" distR="0" wp14:anchorId="1301376C" wp14:editId="45252692">
            <wp:extent cx="4769281" cy="379562"/>
            <wp:effectExtent l="0" t="0" r="0" b="1905"/>
            <wp:docPr id="67248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84298" name=""/>
                    <pic:cNvPicPr/>
                  </pic:nvPicPr>
                  <pic:blipFill>
                    <a:blip r:embed="rId41"/>
                    <a:stretch>
                      <a:fillRect/>
                    </a:stretch>
                  </pic:blipFill>
                  <pic:spPr>
                    <a:xfrm>
                      <a:off x="0" y="0"/>
                      <a:ext cx="4892572" cy="389374"/>
                    </a:xfrm>
                    <a:prstGeom prst="rect">
                      <a:avLst/>
                    </a:prstGeom>
                  </pic:spPr>
                </pic:pic>
              </a:graphicData>
            </a:graphic>
          </wp:inline>
        </w:drawing>
      </w:r>
    </w:p>
    <w:p w14:paraId="2D0DE4E0" w14:textId="1131B417" w:rsidR="00C911CA" w:rsidRPr="00A8450C" w:rsidRDefault="00C911CA" w:rsidP="00C911CA">
      <w:pPr>
        <w:pStyle w:val="ListParagraph"/>
        <w:ind w:left="1800"/>
        <w:rPr>
          <w:rFonts w:ascii="Arial" w:hAnsi="Arial" w:cs="Arial"/>
          <w:sz w:val="20"/>
          <w:szCs w:val="20"/>
        </w:rPr>
      </w:pPr>
      <w:r w:rsidRPr="00A8450C">
        <w:rPr>
          <w:rFonts w:ascii="Arial" w:hAnsi="Arial" w:cs="Arial"/>
          <w:noProof/>
          <w:sz w:val="20"/>
          <w:szCs w:val="20"/>
        </w:rPr>
        <w:drawing>
          <wp:inline distT="0" distB="0" distL="0" distR="0" wp14:anchorId="3AD69CA4" wp14:editId="001289CF">
            <wp:extent cx="4891178" cy="513988"/>
            <wp:effectExtent l="0" t="0" r="5080" b="635"/>
            <wp:docPr id="1430989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895" name="Picture 1" descr="A close-up of a computer code&#10;&#10;Description automatically generated"/>
                    <pic:cNvPicPr/>
                  </pic:nvPicPr>
                  <pic:blipFill>
                    <a:blip r:embed="rId42"/>
                    <a:stretch>
                      <a:fillRect/>
                    </a:stretch>
                  </pic:blipFill>
                  <pic:spPr>
                    <a:xfrm>
                      <a:off x="0" y="0"/>
                      <a:ext cx="5010202" cy="526496"/>
                    </a:xfrm>
                    <a:prstGeom prst="rect">
                      <a:avLst/>
                    </a:prstGeom>
                  </pic:spPr>
                </pic:pic>
              </a:graphicData>
            </a:graphic>
          </wp:inline>
        </w:drawing>
      </w:r>
    </w:p>
    <w:p w14:paraId="69EBDFF6" w14:textId="4110BA8C" w:rsidR="00C911CA" w:rsidRPr="00A8450C" w:rsidRDefault="00C911CA" w:rsidP="00C911CA">
      <w:pPr>
        <w:pStyle w:val="ListParagraph"/>
        <w:ind w:left="1800"/>
        <w:rPr>
          <w:rFonts w:ascii="Arial" w:hAnsi="Arial" w:cs="Arial"/>
          <w:sz w:val="20"/>
          <w:szCs w:val="20"/>
        </w:rPr>
      </w:pPr>
      <w:r w:rsidRPr="00A8450C">
        <w:rPr>
          <w:rFonts w:ascii="Arial" w:hAnsi="Arial" w:cs="Arial"/>
          <w:noProof/>
          <w:sz w:val="20"/>
          <w:szCs w:val="20"/>
        </w:rPr>
        <w:drawing>
          <wp:inline distT="0" distB="0" distL="0" distR="0" wp14:anchorId="39D1644D" wp14:editId="20B46C5C">
            <wp:extent cx="2139351" cy="515872"/>
            <wp:effectExtent l="0" t="0" r="0" b="0"/>
            <wp:docPr id="121375240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2408" name="Picture 1" descr="A close-up of a computer code&#10;&#10;Description automatically generated"/>
                    <pic:cNvPicPr/>
                  </pic:nvPicPr>
                  <pic:blipFill>
                    <a:blip r:embed="rId43"/>
                    <a:stretch>
                      <a:fillRect/>
                    </a:stretch>
                  </pic:blipFill>
                  <pic:spPr>
                    <a:xfrm>
                      <a:off x="0" y="0"/>
                      <a:ext cx="2164988" cy="522054"/>
                    </a:xfrm>
                    <a:prstGeom prst="rect">
                      <a:avLst/>
                    </a:prstGeom>
                  </pic:spPr>
                </pic:pic>
              </a:graphicData>
            </a:graphic>
          </wp:inline>
        </w:drawing>
      </w:r>
    </w:p>
    <w:p w14:paraId="57D49EA4" w14:textId="1FD990DF" w:rsidR="00C911CA" w:rsidRPr="00A8450C" w:rsidRDefault="00C911CA" w:rsidP="00C911CA">
      <w:pPr>
        <w:pStyle w:val="ListParagraph"/>
        <w:ind w:left="1800"/>
        <w:rPr>
          <w:rFonts w:ascii="Arial" w:hAnsi="Arial" w:cs="Arial"/>
          <w:sz w:val="20"/>
          <w:szCs w:val="20"/>
        </w:rPr>
      </w:pPr>
      <w:r w:rsidRPr="00A8450C">
        <w:rPr>
          <w:rFonts w:ascii="Arial" w:hAnsi="Arial" w:cs="Arial"/>
          <w:sz w:val="20"/>
          <w:szCs w:val="20"/>
        </w:rPr>
        <w:t>The above code was used to create sample data, 50% for training, 30% for validation and 20% for training.</w:t>
      </w:r>
      <w:r w:rsidRPr="00A8450C">
        <w:rPr>
          <w:rFonts w:ascii="Arial" w:hAnsi="Arial" w:cs="Arial"/>
          <w:sz w:val="20"/>
          <w:szCs w:val="20"/>
        </w:rPr>
        <w:br/>
      </w:r>
    </w:p>
    <w:p w14:paraId="4978E911" w14:textId="01108820" w:rsidR="00C911CA" w:rsidRPr="00A8450C" w:rsidRDefault="00C911CA" w:rsidP="00C911CA">
      <w:pPr>
        <w:pStyle w:val="ListParagraph"/>
        <w:ind w:left="1800"/>
        <w:rPr>
          <w:rFonts w:ascii="Arial" w:hAnsi="Arial" w:cs="Arial"/>
          <w:sz w:val="20"/>
          <w:szCs w:val="20"/>
        </w:rPr>
      </w:pPr>
      <w:r w:rsidRPr="00A8450C">
        <w:rPr>
          <w:rFonts w:ascii="Arial" w:hAnsi="Arial" w:cs="Arial"/>
          <w:sz w:val="20"/>
          <w:szCs w:val="20"/>
        </w:rPr>
        <w:t>Below snippet shows a random sample of 90 rows used to populate the testing data.</w:t>
      </w:r>
    </w:p>
    <w:p w14:paraId="2174E8A2" w14:textId="7242F243" w:rsidR="00C911CA" w:rsidRPr="00A8450C" w:rsidRDefault="00414C90" w:rsidP="00C911CA">
      <w:pPr>
        <w:pStyle w:val="ListParagraph"/>
        <w:ind w:left="1800"/>
        <w:rPr>
          <w:rFonts w:ascii="Arial" w:hAnsi="Arial" w:cs="Arial"/>
          <w:sz w:val="20"/>
          <w:szCs w:val="20"/>
        </w:rPr>
      </w:pPr>
      <w:r w:rsidRPr="00A8450C">
        <w:rPr>
          <w:rFonts w:ascii="Arial" w:hAnsi="Arial" w:cs="Arial"/>
          <w:noProof/>
          <w:sz w:val="20"/>
          <w:szCs w:val="20"/>
        </w:rPr>
        <w:lastRenderedPageBreak/>
        <w:drawing>
          <wp:anchor distT="0" distB="0" distL="114300" distR="114300" simplePos="0" relativeHeight="251670528" behindDoc="0" locked="0" layoutInCell="1" allowOverlap="1" wp14:anchorId="0A38C2F9" wp14:editId="3B67917B">
            <wp:simplePos x="0" y="0"/>
            <wp:positionH relativeFrom="column">
              <wp:posOffset>1085215</wp:posOffset>
            </wp:positionH>
            <wp:positionV relativeFrom="paragraph">
              <wp:posOffset>54610</wp:posOffset>
            </wp:positionV>
            <wp:extent cx="4052570" cy="2428875"/>
            <wp:effectExtent l="0" t="0" r="5080" b="9525"/>
            <wp:wrapSquare wrapText="bothSides"/>
            <wp:docPr id="169953495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34950" name="Picture 1" descr="A screenshot of a 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052570" cy="2428875"/>
                    </a:xfrm>
                    <a:prstGeom prst="rect">
                      <a:avLst/>
                    </a:prstGeom>
                  </pic:spPr>
                </pic:pic>
              </a:graphicData>
            </a:graphic>
            <wp14:sizeRelH relativeFrom="margin">
              <wp14:pctWidth>0</wp14:pctWidth>
            </wp14:sizeRelH>
            <wp14:sizeRelV relativeFrom="margin">
              <wp14:pctHeight>0</wp14:pctHeight>
            </wp14:sizeRelV>
          </wp:anchor>
        </w:drawing>
      </w:r>
    </w:p>
    <w:p w14:paraId="4A72FFD5" w14:textId="77777777" w:rsidR="00C911CA" w:rsidRPr="00A8450C" w:rsidRDefault="00C911CA" w:rsidP="00C911CA">
      <w:pPr>
        <w:pStyle w:val="ListParagraph"/>
        <w:ind w:left="1800"/>
        <w:rPr>
          <w:rFonts w:ascii="Arial" w:hAnsi="Arial" w:cs="Arial"/>
          <w:sz w:val="20"/>
          <w:szCs w:val="20"/>
        </w:rPr>
      </w:pPr>
    </w:p>
    <w:p w14:paraId="0211B6D6" w14:textId="77777777" w:rsidR="00C911CA" w:rsidRPr="00A8450C" w:rsidRDefault="00C911CA" w:rsidP="00C911CA">
      <w:pPr>
        <w:pStyle w:val="ListParagraph"/>
        <w:ind w:left="1800"/>
        <w:rPr>
          <w:rFonts w:ascii="Arial" w:hAnsi="Arial" w:cs="Arial"/>
          <w:sz w:val="20"/>
          <w:szCs w:val="20"/>
        </w:rPr>
      </w:pPr>
    </w:p>
    <w:p w14:paraId="1BF0F7A0" w14:textId="77777777" w:rsidR="00C911CA" w:rsidRPr="00A8450C" w:rsidRDefault="00C911CA" w:rsidP="00C911CA">
      <w:pPr>
        <w:pStyle w:val="ListParagraph"/>
        <w:ind w:left="1800"/>
        <w:rPr>
          <w:rFonts w:ascii="Arial" w:hAnsi="Arial" w:cs="Arial"/>
          <w:sz w:val="20"/>
          <w:szCs w:val="20"/>
        </w:rPr>
      </w:pPr>
    </w:p>
    <w:p w14:paraId="0AFC133D" w14:textId="77777777" w:rsidR="00C911CA" w:rsidRPr="00A8450C" w:rsidRDefault="00C911CA" w:rsidP="00C911CA">
      <w:pPr>
        <w:pStyle w:val="ListParagraph"/>
        <w:ind w:left="1800"/>
        <w:rPr>
          <w:rFonts w:ascii="Arial" w:hAnsi="Arial" w:cs="Arial"/>
          <w:sz w:val="20"/>
          <w:szCs w:val="20"/>
        </w:rPr>
      </w:pPr>
    </w:p>
    <w:p w14:paraId="175D7FFA" w14:textId="77777777" w:rsidR="00C911CA" w:rsidRPr="00A8450C" w:rsidRDefault="00C911CA" w:rsidP="00C911CA">
      <w:pPr>
        <w:pStyle w:val="ListParagraph"/>
        <w:ind w:left="1800"/>
        <w:rPr>
          <w:rFonts w:ascii="Arial" w:hAnsi="Arial" w:cs="Arial"/>
          <w:sz w:val="20"/>
          <w:szCs w:val="20"/>
        </w:rPr>
      </w:pPr>
    </w:p>
    <w:p w14:paraId="0E2F347E" w14:textId="77777777" w:rsidR="00C911CA" w:rsidRPr="00A8450C" w:rsidRDefault="00C911CA" w:rsidP="00C911CA">
      <w:pPr>
        <w:pStyle w:val="ListParagraph"/>
        <w:ind w:left="1800"/>
        <w:rPr>
          <w:rFonts w:ascii="Arial" w:hAnsi="Arial" w:cs="Arial"/>
          <w:sz w:val="20"/>
          <w:szCs w:val="20"/>
        </w:rPr>
      </w:pPr>
    </w:p>
    <w:p w14:paraId="6EFBD417" w14:textId="77777777" w:rsidR="00C911CA" w:rsidRPr="00A8450C" w:rsidRDefault="00C911CA" w:rsidP="00C911CA">
      <w:pPr>
        <w:pStyle w:val="ListParagraph"/>
        <w:ind w:left="1800"/>
        <w:rPr>
          <w:rFonts w:ascii="Arial" w:hAnsi="Arial" w:cs="Arial"/>
          <w:sz w:val="20"/>
          <w:szCs w:val="20"/>
        </w:rPr>
      </w:pPr>
    </w:p>
    <w:p w14:paraId="1B426956" w14:textId="77777777" w:rsidR="00C911CA" w:rsidRDefault="00C911CA" w:rsidP="00C911CA">
      <w:pPr>
        <w:pStyle w:val="ListParagraph"/>
        <w:ind w:left="1800"/>
        <w:rPr>
          <w:rFonts w:ascii="Arial" w:hAnsi="Arial" w:cs="Arial"/>
          <w:sz w:val="20"/>
          <w:szCs w:val="20"/>
        </w:rPr>
      </w:pPr>
    </w:p>
    <w:p w14:paraId="0E5BDF9D" w14:textId="77777777" w:rsidR="00414C90" w:rsidRDefault="00414C90" w:rsidP="00C911CA">
      <w:pPr>
        <w:pStyle w:val="ListParagraph"/>
        <w:ind w:left="1800"/>
        <w:rPr>
          <w:rFonts w:ascii="Arial" w:hAnsi="Arial" w:cs="Arial"/>
          <w:sz w:val="20"/>
          <w:szCs w:val="20"/>
        </w:rPr>
      </w:pPr>
    </w:p>
    <w:p w14:paraId="546DE7F5" w14:textId="77777777" w:rsidR="00414C90" w:rsidRDefault="00414C90" w:rsidP="00C911CA">
      <w:pPr>
        <w:pStyle w:val="ListParagraph"/>
        <w:ind w:left="1800"/>
        <w:rPr>
          <w:rFonts w:ascii="Arial" w:hAnsi="Arial" w:cs="Arial"/>
          <w:sz w:val="20"/>
          <w:szCs w:val="20"/>
        </w:rPr>
      </w:pPr>
    </w:p>
    <w:p w14:paraId="1F1BD6DE" w14:textId="77777777" w:rsidR="00414C90" w:rsidRDefault="00414C90" w:rsidP="00C911CA">
      <w:pPr>
        <w:pStyle w:val="ListParagraph"/>
        <w:ind w:left="1800"/>
        <w:rPr>
          <w:rFonts w:ascii="Arial" w:hAnsi="Arial" w:cs="Arial"/>
          <w:sz w:val="20"/>
          <w:szCs w:val="20"/>
        </w:rPr>
      </w:pPr>
    </w:p>
    <w:p w14:paraId="721473CB" w14:textId="77777777" w:rsidR="00414C90" w:rsidRDefault="00414C90" w:rsidP="00C911CA">
      <w:pPr>
        <w:pStyle w:val="ListParagraph"/>
        <w:ind w:left="1800"/>
        <w:rPr>
          <w:rFonts w:ascii="Arial" w:hAnsi="Arial" w:cs="Arial"/>
          <w:sz w:val="20"/>
          <w:szCs w:val="20"/>
        </w:rPr>
      </w:pPr>
    </w:p>
    <w:p w14:paraId="6269F60F" w14:textId="77777777" w:rsidR="00414C90" w:rsidRDefault="00414C90" w:rsidP="00C911CA">
      <w:pPr>
        <w:pStyle w:val="ListParagraph"/>
        <w:ind w:left="1800"/>
        <w:rPr>
          <w:rFonts w:ascii="Arial" w:hAnsi="Arial" w:cs="Arial"/>
          <w:sz w:val="20"/>
          <w:szCs w:val="20"/>
        </w:rPr>
      </w:pPr>
    </w:p>
    <w:p w14:paraId="39EBA318" w14:textId="77777777" w:rsidR="00414C90" w:rsidRDefault="00414C90" w:rsidP="00C911CA">
      <w:pPr>
        <w:pStyle w:val="ListParagraph"/>
        <w:ind w:left="1800"/>
        <w:rPr>
          <w:rFonts w:ascii="Arial" w:hAnsi="Arial" w:cs="Arial"/>
          <w:sz w:val="20"/>
          <w:szCs w:val="20"/>
        </w:rPr>
      </w:pPr>
    </w:p>
    <w:p w14:paraId="6F8702F0" w14:textId="2988A1BB" w:rsidR="00414C90" w:rsidRPr="00A8450C" w:rsidRDefault="00414C90" w:rsidP="00C911CA">
      <w:pPr>
        <w:pStyle w:val="ListParagraph"/>
        <w:ind w:left="1800"/>
        <w:rPr>
          <w:rFonts w:ascii="Arial" w:hAnsi="Arial" w:cs="Arial"/>
          <w:sz w:val="20"/>
          <w:szCs w:val="20"/>
        </w:rPr>
      </w:pPr>
      <w:r>
        <w:rPr>
          <w:rFonts w:ascii="Arial" w:hAnsi="Arial" w:cs="Arial"/>
          <w:sz w:val="20"/>
          <w:szCs w:val="20"/>
        </w:rPr>
        <w:br/>
      </w:r>
    </w:p>
    <w:p w14:paraId="0A327C0A" w14:textId="4B955B8B" w:rsidR="00C911CA" w:rsidRPr="00A8450C" w:rsidRDefault="00C911CA" w:rsidP="00C911CA">
      <w:pPr>
        <w:pStyle w:val="ListParagraph"/>
        <w:numPr>
          <w:ilvl w:val="1"/>
          <w:numId w:val="4"/>
        </w:numPr>
        <w:rPr>
          <w:rFonts w:ascii="Arial" w:hAnsi="Arial" w:cs="Arial"/>
          <w:sz w:val="20"/>
          <w:szCs w:val="20"/>
        </w:rPr>
      </w:pPr>
      <w:r w:rsidRPr="00A8450C">
        <w:rPr>
          <w:rFonts w:ascii="Arial" w:hAnsi="Arial" w:cs="Arial"/>
          <w:b/>
          <w:bCs/>
          <w:sz w:val="20"/>
          <w:szCs w:val="20"/>
        </w:rPr>
        <w:t>Data cleaning</w:t>
      </w:r>
      <w:r w:rsidRPr="00A8450C">
        <w:rPr>
          <w:rFonts w:ascii="Arial" w:hAnsi="Arial" w:cs="Arial"/>
          <w:sz w:val="20"/>
          <w:szCs w:val="20"/>
        </w:rPr>
        <w:t xml:space="preserve"> (column deletion):</w:t>
      </w:r>
    </w:p>
    <w:p w14:paraId="76782B1A" w14:textId="79B1562D" w:rsidR="00C911CA" w:rsidRPr="00A8450C" w:rsidRDefault="00116EE9" w:rsidP="00C911CA">
      <w:pPr>
        <w:pStyle w:val="ListParagraph"/>
        <w:ind w:left="1800"/>
        <w:rPr>
          <w:rFonts w:ascii="Arial" w:hAnsi="Arial" w:cs="Arial"/>
          <w:sz w:val="20"/>
          <w:szCs w:val="20"/>
        </w:rPr>
      </w:pPr>
      <w:r w:rsidRPr="00A8450C">
        <w:rPr>
          <w:rFonts w:ascii="Arial" w:hAnsi="Arial" w:cs="Arial"/>
          <w:sz w:val="20"/>
          <w:szCs w:val="20"/>
        </w:rPr>
        <w:t xml:space="preserve">Columns which were not useful to our analysis were removed. These were columns 29-36 which included advanced player statistics which were not useful for our analysis. </w:t>
      </w:r>
      <w:r w:rsidRPr="00A8450C">
        <w:rPr>
          <w:rFonts w:ascii="Arial" w:hAnsi="Arial" w:cs="Arial"/>
          <w:sz w:val="20"/>
          <w:szCs w:val="20"/>
        </w:rPr>
        <w:br/>
      </w:r>
      <w:r w:rsidRPr="00A8450C">
        <w:rPr>
          <w:rFonts w:ascii="Arial" w:hAnsi="Arial" w:cs="Arial"/>
          <w:sz w:val="20"/>
          <w:szCs w:val="20"/>
        </w:rPr>
        <w:br/>
      </w:r>
      <w:r w:rsidRPr="00A8450C">
        <w:rPr>
          <w:rFonts w:ascii="Arial" w:hAnsi="Arial" w:cs="Arial"/>
          <w:noProof/>
          <w:sz w:val="20"/>
          <w:szCs w:val="20"/>
        </w:rPr>
        <w:drawing>
          <wp:inline distT="0" distB="0" distL="0" distR="0" wp14:anchorId="1896C6E0" wp14:editId="04E4F4AE">
            <wp:extent cx="2587919" cy="258792"/>
            <wp:effectExtent l="0" t="0" r="3175" b="8255"/>
            <wp:docPr id="66882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21437" name=""/>
                    <pic:cNvPicPr/>
                  </pic:nvPicPr>
                  <pic:blipFill>
                    <a:blip r:embed="rId45"/>
                    <a:stretch>
                      <a:fillRect/>
                    </a:stretch>
                  </pic:blipFill>
                  <pic:spPr>
                    <a:xfrm>
                      <a:off x="0" y="0"/>
                      <a:ext cx="2628934" cy="262893"/>
                    </a:xfrm>
                    <a:prstGeom prst="rect">
                      <a:avLst/>
                    </a:prstGeom>
                  </pic:spPr>
                </pic:pic>
              </a:graphicData>
            </a:graphic>
          </wp:inline>
        </w:drawing>
      </w:r>
      <w:r w:rsidR="00414C90">
        <w:rPr>
          <w:rFonts w:ascii="Arial" w:hAnsi="Arial" w:cs="Arial"/>
          <w:sz w:val="20"/>
          <w:szCs w:val="20"/>
        </w:rPr>
        <w:br/>
      </w:r>
    </w:p>
    <w:p w14:paraId="56F6BFA2" w14:textId="31FC3BD8" w:rsidR="00116EE9" w:rsidRPr="00A8450C" w:rsidRDefault="00915E8E" w:rsidP="00116EE9">
      <w:pPr>
        <w:pStyle w:val="ListParagraph"/>
        <w:numPr>
          <w:ilvl w:val="1"/>
          <w:numId w:val="4"/>
        </w:numPr>
        <w:rPr>
          <w:rFonts w:ascii="Arial" w:hAnsi="Arial" w:cs="Arial"/>
          <w:b/>
          <w:bCs/>
          <w:sz w:val="20"/>
          <w:szCs w:val="20"/>
        </w:rPr>
      </w:pPr>
      <w:r w:rsidRPr="00A8450C">
        <w:rPr>
          <w:rFonts w:ascii="Arial" w:hAnsi="Arial" w:cs="Arial"/>
          <w:b/>
          <w:bCs/>
          <w:sz w:val="20"/>
          <w:szCs w:val="20"/>
        </w:rPr>
        <w:t>Merge:</w:t>
      </w:r>
      <w:r w:rsidRPr="00A8450C">
        <w:rPr>
          <w:rFonts w:ascii="Arial" w:hAnsi="Arial" w:cs="Arial"/>
          <w:b/>
          <w:bCs/>
          <w:sz w:val="20"/>
          <w:szCs w:val="20"/>
        </w:rPr>
        <w:br/>
      </w:r>
      <w:r w:rsidRPr="00A8450C">
        <w:rPr>
          <w:rFonts w:ascii="Arial" w:hAnsi="Arial" w:cs="Arial"/>
          <w:sz w:val="20"/>
          <w:szCs w:val="20"/>
        </w:rPr>
        <w:t>For our analysis, we merged the player statistics table with the player salary table. To complete this, we analyzed that both the tables have a primary key column “Player Number”. This was used to merge the two tables by using the merge() function.</w:t>
      </w:r>
      <w:r w:rsidR="00E16061" w:rsidRPr="00A8450C">
        <w:rPr>
          <w:rFonts w:ascii="Arial" w:hAnsi="Arial" w:cs="Arial"/>
          <w:sz w:val="20"/>
          <w:szCs w:val="20"/>
        </w:rPr>
        <w:br/>
      </w:r>
    </w:p>
    <w:p w14:paraId="799978BA" w14:textId="3C6A4A78" w:rsidR="00E16061" w:rsidRPr="00A8450C" w:rsidRDefault="00E16061" w:rsidP="00E16061">
      <w:pPr>
        <w:pStyle w:val="ListParagraph"/>
        <w:ind w:left="1800"/>
        <w:rPr>
          <w:rFonts w:ascii="Arial" w:hAnsi="Arial" w:cs="Arial"/>
          <w:b/>
          <w:bCs/>
          <w:sz w:val="20"/>
          <w:szCs w:val="20"/>
        </w:rPr>
      </w:pPr>
      <w:r w:rsidRPr="00A8450C">
        <w:rPr>
          <w:rFonts w:ascii="Arial" w:hAnsi="Arial" w:cs="Arial"/>
          <w:b/>
          <w:bCs/>
          <w:noProof/>
          <w:sz w:val="20"/>
          <w:szCs w:val="20"/>
        </w:rPr>
        <w:drawing>
          <wp:inline distT="0" distB="0" distL="0" distR="0" wp14:anchorId="54B7AD8B" wp14:editId="32639948">
            <wp:extent cx="5173333" cy="549989"/>
            <wp:effectExtent l="0" t="0" r="8890" b="2540"/>
            <wp:docPr id="130159293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92930" name="Picture 1" descr="A close-up of a white background&#10;&#10;Description automatically generated"/>
                    <pic:cNvPicPr/>
                  </pic:nvPicPr>
                  <pic:blipFill>
                    <a:blip r:embed="rId46"/>
                    <a:stretch>
                      <a:fillRect/>
                    </a:stretch>
                  </pic:blipFill>
                  <pic:spPr>
                    <a:xfrm>
                      <a:off x="0" y="0"/>
                      <a:ext cx="5207831" cy="553657"/>
                    </a:xfrm>
                    <a:prstGeom prst="rect">
                      <a:avLst/>
                    </a:prstGeom>
                  </pic:spPr>
                </pic:pic>
              </a:graphicData>
            </a:graphic>
          </wp:inline>
        </w:drawing>
      </w:r>
    </w:p>
    <w:p w14:paraId="7098101F" w14:textId="7D32E11C" w:rsidR="00915E8E" w:rsidRPr="00A8450C" w:rsidRDefault="00E16061" w:rsidP="00915E8E">
      <w:pPr>
        <w:pStyle w:val="ListParagraph"/>
        <w:ind w:left="1800"/>
        <w:rPr>
          <w:rFonts w:ascii="Arial" w:hAnsi="Arial" w:cs="Arial"/>
          <w:b/>
          <w:bCs/>
          <w:sz w:val="20"/>
          <w:szCs w:val="20"/>
        </w:rPr>
      </w:pPr>
      <w:r w:rsidRPr="00A8450C">
        <w:rPr>
          <w:rFonts w:ascii="Arial" w:hAnsi="Arial" w:cs="Arial"/>
          <w:b/>
          <w:bCs/>
          <w:sz w:val="20"/>
          <w:szCs w:val="20"/>
        </w:rPr>
        <w:br/>
      </w:r>
      <w:r w:rsidRPr="00A8450C">
        <w:rPr>
          <w:rFonts w:ascii="Arial" w:hAnsi="Arial" w:cs="Arial"/>
          <w:b/>
          <w:bCs/>
          <w:noProof/>
          <w:sz w:val="20"/>
          <w:szCs w:val="20"/>
        </w:rPr>
        <w:drawing>
          <wp:inline distT="0" distB="0" distL="0" distR="0" wp14:anchorId="23F2EB41" wp14:editId="3895B6D2">
            <wp:extent cx="3709359" cy="1090988"/>
            <wp:effectExtent l="0" t="0" r="5715" b="0"/>
            <wp:docPr id="734743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43032" name="Picture 1" descr="A screenshot of a computer&#10;&#10;Description automatically generated"/>
                    <pic:cNvPicPr/>
                  </pic:nvPicPr>
                  <pic:blipFill>
                    <a:blip r:embed="rId47"/>
                    <a:stretch>
                      <a:fillRect/>
                    </a:stretch>
                  </pic:blipFill>
                  <pic:spPr>
                    <a:xfrm>
                      <a:off x="0" y="0"/>
                      <a:ext cx="3725478" cy="1095729"/>
                    </a:xfrm>
                    <a:prstGeom prst="rect">
                      <a:avLst/>
                    </a:prstGeom>
                  </pic:spPr>
                </pic:pic>
              </a:graphicData>
            </a:graphic>
          </wp:inline>
        </w:drawing>
      </w:r>
    </w:p>
    <w:p w14:paraId="70354DED" w14:textId="77777777" w:rsidR="00E16061" w:rsidRPr="00A8450C" w:rsidRDefault="00E16061" w:rsidP="00915E8E">
      <w:pPr>
        <w:pStyle w:val="ListParagraph"/>
        <w:ind w:left="1800"/>
        <w:rPr>
          <w:rFonts w:ascii="Arial" w:hAnsi="Arial" w:cs="Arial"/>
          <w:b/>
          <w:bCs/>
          <w:sz w:val="20"/>
          <w:szCs w:val="20"/>
        </w:rPr>
      </w:pPr>
    </w:p>
    <w:p w14:paraId="4BF8917F" w14:textId="3185263B" w:rsidR="00FB6FB5" w:rsidRPr="001679FE" w:rsidRDefault="00E16061" w:rsidP="001679FE">
      <w:pPr>
        <w:pStyle w:val="ListParagraph"/>
        <w:ind w:left="1800"/>
        <w:rPr>
          <w:rFonts w:ascii="Arial" w:hAnsi="Arial" w:cs="Arial"/>
          <w:sz w:val="20"/>
          <w:szCs w:val="20"/>
        </w:rPr>
      </w:pPr>
      <w:r w:rsidRPr="00A8450C">
        <w:rPr>
          <w:rFonts w:ascii="Arial" w:hAnsi="Arial" w:cs="Arial"/>
          <w:sz w:val="20"/>
          <w:szCs w:val="20"/>
        </w:rPr>
        <w:t>The dataset can now be used to predict player salaries with respect to their statistics.</w:t>
      </w:r>
      <w:r w:rsidR="00812AC7" w:rsidRPr="00A8450C">
        <w:rPr>
          <w:rFonts w:ascii="Arial" w:hAnsi="Arial" w:cs="Arial"/>
          <w:sz w:val="20"/>
          <w:szCs w:val="20"/>
        </w:rPr>
        <w:br/>
      </w:r>
    </w:p>
    <w:p w14:paraId="7508235E" w14:textId="15ADEA0C" w:rsidR="00915E8E" w:rsidRPr="00A8450C" w:rsidRDefault="00812AC7" w:rsidP="00812AC7">
      <w:pPr>
        <w:pStyle w:val="ListParagraph"/>
        <w:numPr>
          <w:ilvl w:val="0"/>
          <w:numId w:val="5"/>
        </w:numPr>
        <w:rPr>
          <w:rFonts w:ascii="Arial" w:hAnsi="Arial" w:cs="Arial"/>
          <w:b/>
          <w:bCs/>
          <w:sz w:val="20"/>
          <w:szCs w:val="20"/>
        </w:rPr>
      </w:pPr>
      <w:r w:rsidRPr="00A8450C">
        <w:rPr>
          <w:rFonts w:ascii="Arial" w:hAnsi="Arial" w:cs="Arial"/>
          <w:sz w:val="20"/>
          <w:szCs w:val="20"/>
        </w:rPr>
        <w:t>The only other categorical variable (“</w:t>
      </w:r>
      <w:r w:rsidR="003E5BDB">
        <w:rPr>
          <w:rFonts w:ascii="Arial" w:hAnsi="Arial" w:cs="Arial"/>
          <w:sz w:val="20"/>
          <w:szCs w:val="20"/>
        </w:rPr>
        <w:t>POINTS</w:t>
      </w:r>
      <w:r w:rsidRPr="00A8450C">
        <w:rPr>
          <w:rFonts w:ascii="Arial" w:hAnsi="Arial" w:cs="Arial"/>
          <w:sz w:val="20"/>
          <w:szCs w:val="20"/>
        </w:rPr>
        <w:t>”) was used for binning.</w:t>
      </w:r>
    </w:p>
    <w:p w14:paraId="2925AC0E" w14:textId="7670B3F3" w:rsidR="00812AC7" w:rsidRPr="00A8450C" w:rsidRDefault="00392032" w:rsidP="00812AC7">
      <w:pPr>
        <w:pStyle w:val="ListParagraph"/>
        <w:ind w:left="1350"/>
        <w:rPr>
          <w:rFonts w:ascii="Arial" w:hAnsi="Arial" w:cs="Arial"/>
          <w:b/>
          <w:bCs/>
          <w:sz w:val="20"/>
          <w:szCs w:val="20"/>
        </w:rPr>
      </w:pPr>
      <w:r w:rsidRPr="00A8450C">
        <w:rPr>
          <w:rFonts w:ascii="Arial" w:hAnsi="Arial" w:cs="Arial"/>
          <w:sz w:val="20"/>
          <w:szCs w:val="20"/>
        </w:rPr>
        <w:br/>
      </w:r>
      <w:r w:rsidRPr="00A8450C">
        <w:rPr>
          <w:rFonts w:ascii="Arial" w:hAnsi="Arial" w:cs="Arial"/>
          <w:b/>
          <w:bCs/>
          <w:noProof/>
          <w:sz w:val="20"/>
          <w:szCs w:val="20"/>
        </w:rPr>
        <w:drawing>
          <wp:inline distT="0" distB="0" distL="0" distR="0" wp14:anchorId="5CB47693" wp14:editId="72ADFBCF">
            <wp:extent cx="5132717" cy="137791"/>
            <wp:effectExtent l="0" t="0" r="0" b="0"/>
            <wp:docPr id="1353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774" name=""/>
                    <pic:cNvPicPr/>
                  </pic:nvPicPr>
                  <pic:blipFill>
                    <a:blip r:embed="rId48"/>
                    <a:stretch>
                      <a:fillRect/>
                    </a:stretch>
                  </pic:blipFill>
                  <pic:spPr>
                    <a:xfrm>
                      <a:off x="0" y="0"/>
                      <a:ext cx="5254524" cy="141061"/>
                    </a:xfrm>
                    <a:prstGeom prst="rect">
                      <a:avLst/>
                    </a:prstGeom>
                  </pic:spPr>
                </pic:pic>
              </a:graphicData>
            </a:graphic>
          </wp:inline>
        </w:drawing>
      </w:r>
    </w:p>
    <w:p w14:paraId="41D0070C" w14:textId="091D8F83" w:rsidR="00392032" w:rsidRPr="00A8450C" w:rsidRDefault="003E5BDB" w:rsidP="00812AC7">
      <w:pPr>
        <w:pStyle w:val="ListParagraph"/>
        <w:ind w:left="1350"/>
        <w:rPr>
          <w:rFonts w:ascii="Arial" w:hAnsi="Arial" w:cs="Arial"/>
          <w:b/>
          <w:bCs/>
          <w:sz w:val="20"/>
          <w:szCs w:val="20"/>
        </w:rPr>
      </w:pPr>
      <w:r w:rsidRPr="003E5BDB">
        <w:rPr>
          <w:rFonts w:ascii="Arial" w:hAnsi="Arial" w:cs="Arial"/>
          <w:b/>
          <w:bCs/>
          <w:noProof/>
          <w:sz w:val="20"/>
          <w:szCs w:val="20"/>
        </w:rPr>
        <w:lastRenderedPageBreak/>
        <w:drawing>
          <wp:inline distT="0" distB="0" distL="0" distR="0" wp14:anchorId="0F1BEBF1" wp14:editId="6323036E">
            <wp:extent cx="4796138" cy="2143125"/>
            <wp:effectExtent l="0" t="0" r="5080" b="0"/>
            <wp:docPr id="5400771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77109" name="Picture 1" descr="A screenshot of a computer program&#10;&#10;Description automatically generated"/>
                    <pic:cNvPicPr/>
                  </pic:nvPicPr>
                  <pic:blipFill>
                    <a:blip r:embed="rId49"/>
                    <a:stretch>
                      <a:fillRect/>
                    </a:stretch>
                  </pic:blipFill>
                  <pic:spPr>
                    <a:xfrm>
                      <a:off x="0" y="0"/>
                      <a:ext cx="4800450" cy="2145052"/>
                    </a:xfrm>
                    <a:prstGeom prst="rect">
                      <a:avLst/>
                    </a:prstGeom>
                  </pic:spPr>
                </pic:pic>
              </a:graphicData>
            </a:graphic>
          </wp:inline>
        </w:drawing>
      </w:r>
      <w:r>
        <w:rPr>
          <w:rFonts w:ascii="Arial" w:hAnsi="Arial" w:cs="Arial"/>
          <w:b/>
          <w:bCs/>
          <w:sz w:val="20"/>
          <w:szCs w:val="20"/>
        </w:rPr>
        <w:br/>
      </w:r>
    </w:p>
    <w:p w14:paraId="7D323515" w14:textId="2A568A50" w:rsidR="00392032" w:rsidRPr="00A8450C" w:rsidRDefault="00392032" w:rsidP="00812AC7">
      <w:pPr>
        <w:pStyle w:val="ListParagraph"/>
        <w:ind w:left="1350"/>
        <w:rPr>
          <w:rFonts w:ascii="Arial" w:hAnsi="Arial" w:cs="Arial"/>
          <w:sz w:val="20"/>
          <w:szCs w:val="20"/>
        </w:rPr>
      </w:pPr>
      <w:r w:rsidRPr="00A8450C">
        <w:rPr>
          <w:rFonts w:ascii="Arial" w:hAnsi="Arial" w:cs="Arial"/>
          <w:sz w:val="20"/>
          <w:szCs w:val="20"/>
        </w:rPr>
        <w:t>The above code was used to discretize the numeric column of “Wins” into bins. Data was discretized into 7 bins.</w:t>
      </w:r>
      <w:r w:rsidRPr="00A8450C">
        <w:rPr>
          <w:rFonts w:ascii="Arial" w:hAnsi="Arial" w:cs="Arial"/>
          <w:sz w:val="20"/>
          <w:szCs w:val="20"/>
        </w:rPr>
        <w:br/>
      </w:r>
    </w:p>
    <w:p w14:paraId="2488C990" w14:textId="3E71B70F" w:rsidR="00392032" w:rsidRPr="00A8450C" w:rsidRDefault="003D0D6C" w:rsidP="00392032">
      <w:pPr>
        <w:pStyle w:val="ListParagraph"/>
        <w:numPr>
          <w:ilvl w:val="0"/>
          <w:numId w:val="5"/>
        </w:numPr>
        <w:rPr>
          <w:rFonts w:ascii="Arial" w:hAnsi="Arial" w:cs="Arial"/>
          <w:sz w:val="20"/>
          <w:szCs w:val="20"/>
        </w:rPr>
      </w:pPr>
      <w:r>
        <w:rPr>
          <w:rFonts w:ascii="Arial" w:hAnsi="Arial" w:cs="Arial"/>
          <w:sz w:val="20"/>
          <w:szCs w:val="20"/>
        </w:rPr>
        <w:t xml:space="preserve"> Scatter plot matrix was plotted using following code:</w:t>
      </w:r>
      <w:r>
        <w:rPr>
          <w:rFonts w:ascii="Arial" w:hAnsi="Arial" w:cs="Arial"/>
          <w:sz w:val="20"/>
          <w:szCs w:val="20"/>
        </w:rPr>
        <w:br/>
      </w:r>
      <w:r w:rsidR="00A65F1D" w:rsidRPr="00A8450C">
        <w:rPr>
          <w:rFonts w:ascii="Arial" w:hAnsi="Arial" w:cs="Arial"/>
          <w:sz w:val="20"/>
          <w:szCs w:val="20"/>
        </w:rPr>
        <w:br/>
      </w:r>
      <w:r w:rsidR="00A65F1D" w:rsidRPr="00A8450C">
        <w:rPr>
          <w:rFonts w:ascii="Arial" w:hAnsi="Arial" w:cs="Arial"/>
          <w:noProof/>
          <w:sz w:val="20"/>
          <w:szCs w:val="20"/>
        </w:rPr>
        <w:drawing>
          <wp:inline distT="0" distB="0" distL="0" distR="0" wp14:anchorId="2427CE1C" wp14:editId="261AC22B">
            <wp:extent cx="3648584" cy="152421"/>
            <wp:effectExtent l="0" t="0" r="9525" b="0"/>
            <wp:docPr id="174984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43373" name=""/>
                    <pic:cNvPicPr/>
                  </pic:nvPicPr>
                  <pic:blipFill>
                    <a:blip r:embed="rId50"/>
                    <a:stretch>
                      <a:fillRect/>
                    </a:stretch>
                  </pic:blipFill>
                  <pic:spPr>
                    <a:xfrm>
                      <a:off x="0" y="0"/>
                      <a:ext cx="3648584" cy="152421"/>
                    </a:xfrm>
                    <a:prstGeom prst="rect">
                      <a:avLst/>
                    </a:prstGeom>
                  </pic:spPr>
                </pic:pic>
              </a:graphicData>
            </a:graphic>
          </wp:inline>
        </w:drawing>
      </w:r>
      <w:r w:rsidR="000811E9" w:rsidRPr="00A8450C">
        <w:rPr>
          <w:rFonts w:ascii="Arial" w:hAnsi="Arial" w:cs="Arial"/>
          <w:sz w:val="20"/>
          <w:szCs w:val="20"/>
        </w:rPr>
        <w:br/>
      </w:r>
      <w:r w:rsidR="00FB6FB5" w:rsidRPr="004B40A2">
        <w:rPr>
          <w:rFonts w:ascii="Arial" w:hAnsi="Arial" w:cs="Arial"/>
          <w:noProof/>
          <w:sz w:val="20"/>
          <w:szCs w:val="20"/>
        </w:rPr>
        <w:drawing>
          <wp:inline distT="0" distB="0" distL="0" distR="0" wp14:anchorId="04763BD7" wp14:editId="1FBAF83F">
            <wp:extent cx="3066539" cy="3265170"/>
            <wp:effectExtent l="0" t="0" r="0" b="0"/>
            <wp:docPr id="6748437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43735" name="Picture 1" descr="A screenshot of a graph&#10;&#10;Description automatically generated"/>
                    <pic:cNvPicPr/>
                  </pic:nvPicPr>
                  <pic:blipFill rotWithShape="1">
                    <a:blip r:embed="rId51">
                      <a:extLst>
                        <a:ext uri="{28A0092B-C50C-407E-A947-70E740481C1C}">
                          <a14:useLocalDpi xmlns:a14="http://schemas.microsoft.com/office/drawing/2010/main" val="0"/>
                        </a:ext>
                      </a:extLst>
                    </a:blip>
                    <a:srcRect b="3329"/>
                    <a:stretch/>
                  </pic:blipFill>
                  <pic:spPr bwMode="auto">
                    <a:xfrm>
                      <a:off x="0" y="0"/>
                      <a:ext cx="3067050" cy="326571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0"/>
          <w:szCs w:val="20"/>
        </w:rPr>
        <w:br/>
      </w:r>
      <w:r w:rsidR="000811E9" w:rsidRPr="00A8450C">
        <w:rPr>
          <w:rFonts w:ascii="Arial" w:hAnsi="Arial" w:cs="Arial"/>
          <w:sz w:val="20"/>
          <w:szCs w:val="20"/>
        </w:rPr>
        <w:t>This scatter plot matrix plots Minutes Played, Field Goals and Points. The plot shows a direct relation between points and Field Goals made, as should be the case. A higher number of field goals reflects a greater number of points.</w:t>
      </w:r>
    </w:p>
    <w:p w14:paraId="25BEEA3C" w14:textId="684FFE61" w:rsidR="00FB6FB5" w:rsidRDefault="000811E9" w:rsidP="00FB6FB5">
      <w:pPr>
        <w:pStyle w:val="ListParagraph"/>
        <w:ind w:left="1350"/>
        <w:rPr>
          <w:rFonts w:ascii="Arial" w:hAnsi="Arial" w:cs="Arial"/>
          <w:sz w:val="20"/>
          <w:szCs w:val="20"/>
        </w:rPr>
      </w:pPr>
      <w:r w:rsidRPr="00A8450C">
        <w:rPr>
          <w:rFonts w:ascii="Arial" w:hAnsi="Arial" w:cs="Arial"/>
          <w:sz w:val="20"/>
          <w:szCs w:val="20"/>
        </w:rPr>
        <w:br/>
        <w:t>On the other hand, Minutes played has a direct relationship with both Field goals and Minutes. However, the curve starts to flatten out at &gt; 5 FG and &gt; 20 points.</w:t>
      </w:r>
    </w:p>
    <w:p w14:paraId="06D13037" w14:textId="77777777" w:rsidR="00FB6FB5" w:rsidRPr="00FB6FB5" w:rsidRDefault="00FB6FB5" w:rsidP="00FB6FB5">
      <w:pPr>
        <w:pStyle w:val="ListParagraph"/>
        <w:ind w:left="1350"/>
        <w:rPr>
          <w:rFonts w:ascii="Arial" w:hAnsi="Arial" w:cs="Arial"/>
          <w:sz w:val="20"/>
          <w:szCs w:val="20"/>
        </w:rPr>
      </w:pPr>
    </w:p>
    <w:p w14:paraId="64A0CB86" w14:textId="13800693" w:rsidR="007306BE" w:rsidRPr="00DA4720" w:rsidRDefault="007306BE" w:rsidP="00DA4720">
      <w:pPr>
        <w:pStyle w:val="ListParagraph"/>
        <w:numPr>
          <w:ilvl w:val="0"/>
          <w:numId w:val="5"/>
        </w:numPr>
        <w:rPr>
          <w:rFonts w:ascii="Arial" w:hAnsi="Arial" w:cs="Arial"/>
          <w:sz w:val="20"/>
          <w:szCs w:val="20"/>
        </w:rPr>
      </w:pPr>
      <w:r w:rsidRPr="00A8450C">
        <w:rPr>
          <w:rFonts w:ascii="Arial" w:hAnsi="Arial" w:cs="Arial"/>
          <w:sz w:val="20"/>
          <w:szCs w:val="20"/>
        </w:rPr>
        <w:lastRenderedPageBreak/>
        <w:t xml:space="preserve">To analyze players’ salary, we created a </w:t>
      </w:r>
      <w:r w:rsidRPr="00A8450C">
        <w:rPr>
          <w:rFonts w:ascii="Arial" w:hAnsi="Arial" w:cs="Arial"/>
          <w:b/>
          <w:bCs/>
          <w:sz w:val="20"/>
          <w:szCs w:val="20"/>
        </w:rPr>
        <w:t>boxplot</w:t>
      </w:r>
      <w:r w:rsidRPr="00A8450C">
        <w:rPr>
          <w:rFonts w:ascii="Arial" w:hAnsi="Arial" w:cs="Arial"/>
          <w:sz w:val="20"/>
          <w:szCs w:val="20"/>
        </w:rPr>
        <w:t xml:space="preserve"> of the salary in millions column.</w:t>
      </w:r>
      <w:r w:rsidR="00DA4720">
        <w:rPr>
          <w:rFonts w:ascii="Arial" w:hAnsi="Arial" w:cs="Arial"/>
          <w:sz w:val="20"/>
          <w:szCs w:val="20"/>
        </w:rPr>
        <w:br/>
      </w:r>
      <w:r w:rsidR="00DA4720">
        <w:rPr>
          <w:rFonts w:ascii="Arial" w:hAnsi="Arial" w:cs="Arial"/>
          <w:sz w:val="20"/>
          <w:szCs w:val="20"/>
        </w:rPr>
        <w:br/>
      </w:r>
      <w:r w:rsidR="00FB6FB5" w:rsidRPr="00DA4720">
        <w:rPr>
          <w:rFonts w:ascii="Arial" w:hAnsi="Arial" w:cs="Arial"/>
          <w:noProof/>
          <w:sz w:val="20"/>
          <w:szCs w:val="20"/>
        </w:rPr>
        <w:drawing>
          <wp:inline distT="0" distB="0" distL="0" distR="0" wp14:anchorId="3188F8FD" wp14:editId="5C81D5B9">
            <wp:extent cx="5943600" cy="299085"/>
            <wp:effectExtent l="0" t="0" r="0" b="5715"/>
            <wp:docPr id="1778622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22596" name=""/>
                    <pic:cNvPicPr/>
                  </pic:nvPicPr>
                  <pic:blipFill>
                    <a:blip r:embed="rId52">
                      <a:extLst>
                        <a:ext uri="{28A0092B-C50C-407E-A947-70E740481C1C}">
                          <a14:useLocalDpi xmlns:a14="http://schemas.microsoft.com/office/drawing/2010/main" val="0"/>
                        </a:ext>
                      </a:extLst>
                    </a:blip>
                    <a:stretch>
                      <a:fillRect/>
                    </a:stretch>
                  </pic:blipFill>
                  <pic:spPr>
                    <a:xfrm>
                      <a:off x="0" y="0"/>
                      <a:ext cx="5943600" cy="299085"/>
                    </a:xfrm>
                    <a:prstGeom prst="rect">
                      <a:avLst/>
                    </a:prstGeom>
                  </pic:spPr>
                </pic:pic>
              </a:graphicData>
            </a:graphic>
          </wp:inline>
        </w:drawing>
      </w:r>
    </w:p>
    <w:p w14:paraId="6B1D7097" w14:textId="1C266355" w:rsidR="004C35FA" w:rsidRDefault="004C35FA" w:rsidP="007306BE">
      <w:pPr>
        <w:pStyle w:val="ListParagraph"/>
        <w:ind w:left="1350"/>
        <w:rPr>
          <w:rFonts w:ascii="Arial" w:hAnsi="Arial" w:cs="Arial"/>
          <w:noProof/>
          <w:sz w:val="20"/>
          <w:szCs w:val="20"/>
        </w:rPr>
      </w:pPr>
      <w:r w:rsidRPr="004C35FA">
        <w:rPr>
          <w:rFonts w:ascii="Arial" w:hAnsi="Arial" w:cs="Arial"/>
          <w:noProof/>
          <w:sz w:val="20"/>
          <w:szCs w:val="20"/>
        </w:rPr>
        <w:drawing>
          <wp:inline distT="0" distB="0" distL="0" distR="0" wp14:anchorId="007F5EC3" wp14:editId="4216B187">
            <wp:extent cx="2234241" cy="2743200"/>
            <wp:effectExtent l="0" t="0" r="1270" b="0"/>
            <wp:docPr id="3714869"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869" name="Picture 1" descr="A graph with a blue square&#10;&#10;Description automatically generated"/>
                    <pic:cNvPicPr/>
                  </pic:nvPicPr>
                  <pic:blipFill rotWithShape="1">
                    <a:blip r:embed="rId53">
                      <a:extLst>
                        <a:ext uri="{28A0092B-C50C-407E-A947-70E740481C1C}">
                          <a14:useLocalDpi xmlns:a14="http://schemas.microsoft.com/office/drawing/2010/main" val="0"/>
                        </a:ext>
                      </a:extLst>
                    </a:blip>
                    <a:srcRect t="4796" r="5973" b="3167"/>
                    <a:stretch/>
                  </pic:blipFill>
                  <pic:spPr bwMode="auto">
                    <a:xfrm>
                      <a:off x="0" y="0"/>
                      <a:ext cx="2270060" cy="2787179"/>
                    </a:xfrm>
                    <a:prstGeom prst="rect">
                      <a:avLst/>
                    </a:prstGeom>
                    <a:ln>
                      <a:noFill/>
                    </a:ln>
                    <a:extLst>
                      <a:ext uri="{53640926-AAD7-44D8-BBD7-CCE9431645EC}">
                        <a14:shadowObscured xmlns:a14="http://schemas.microsoft.com/office/drawing/2010/main"/>
                      </a:ext>
                    </a:extLst>
                  </pic:spPr>
                </pic:pic>
              </a:graphicData>
            </a:graphic>
          </wp:inline>
        </w:drawing>
      </w:r>
    </w:p>
    <w:p w14:paraId="5EA28CD5" w14:textId="2198B8D0" w:rsidR="0022549A" w:rsidRPr="00A8450C" w:rsidRDefault="007306BE" w:rsidP="0022549A">
      <w:pPr>
        <w:pStyle w:val="ListParagraph"/>
        <w:ind w:left="1350"/>
        <w:rPr>
          <w:rFonts w:ascii="Arial" w:hAnsi="Arial" w:cs="Arial"/>
          <w:sz w:val="20"/>
          <w:szCs w:val="20"/>
        </w:rPr>
      </w:pPr>
      <w:r w:rsidRPr="00A8450C">
        <w:rPr>
          <w:rFonts w:ascii="Arial" w:hAnsi="Arial" w:cs="Arial"/>
          <w:sz w:val="20"/>
          <w:szCs w:val="20"/>
        </w:rPr>
        <w:t xml:space="preserve">We identified </w:t>
      </w:r>
      <w:r w:rsidR="00DA4720">
        <w:rPr>
          <w:rFonts w:ascii="Arial" w:hAnsi="Arial" w:cs="Arial"/>
          <w:sz w:val="20"/>
          <w:szCs w:val="20"/>
        </w:rPr>
        <w:t>some</w:t>
      </w:r>
      <w:r w:rsidRPr="00A8450C">
        <w:rPr>
          <w:rFonts w:ascii="Arial" w:hAnsi="Arial" w:cs="Arial"/>
          <w:sz w:val="20"/>
          <w:szCs w:val="20"/>
        </w:rPr>
        <w:t xml:space="preserve"> outliers in the salary column. The mean salary was $5 million, while the highest was above $30 million.</w:t>
      </w:r>
    </w:p>
    <w:p w14:paraId="0D96B183" w14:textId="663DDFCC" w:rsidR="007306BE" w:rsidRPr="00A8450C" w:rsidRDefault="007306BE" w:rsidP="007306BE">
      <w:pPr>
        <w:pStyle w:val="ListParagraph"/>
        <w:ind w:left="1350"/>
        <w:rPr>
          <w:rFonts w:ascii="Arial" w:hAnsi="Arial" w:cs="Arial"/>
          <w:sz w:val="20"/>
          <w:szCs w:val="20"/>
        </w:rPr>
      </w:pPr>
      <w:r w:rsidRPr="00A8450C">
        <w:rPr>
          <w:rFonts w:ascii="Arial" w:hAnsi="Arial" w:cs="Arial"/>
          <w:sz w:val="20"/>
          <w:szCs w:val="20"/>
        </w:rPr>
        <w:br/>
      </w:r>
      <w:r w:rsidR="00562656" w:rsidRPr="00A8450C">
        <w:rPr>
          <w:rFonts w:ascii="Arial" w:hAnsi="Arial" w:cs="Arial"/>
          <w:sz w:val="20"/>
          <w:szCs w:val="20"/>
        </w:rPr>
        <w:t>We then used our random samples created in the previous sections to plot a line chart.</w:t>
      </w:r>
      <w:r w:rsidR="00562656">
        <w:rPr>
          <w:rFonts w:ascii="Arial" w:hAnsi="Arial" w:cs="Arial"/>
          <w:sz w:val="20"/>
          <w:szCs w:val="20"/>
        </w:rPr>
        <w:br/>
      </w:r>
      <w:r w:rsidR="00562656" w:rsidRPr="00A8450C">
        <w:rPr>
          <w:rFonts w:ascii="Arial" w:hAnsi="Arial" w:cs="Arial"/>
          <w:sz w:val="20"/>
          <w:szCs w:val="20"/>
        </w:rPr>
        <w:br/>
      </w:r>
      <w:r w:rsidR="00562656" w:rsidRPr="00A8450C">
        <w:rPr>
          <w:rFonts w:ascii="Arial" w:hAnsi="Arial" w:cs="Arial"/>
          <w:noProof/>
          <w:sz w:val="20"/>
          <w:szCs w:val="20"/>
        </w:rPr>
        <w:drawing>
          <wp:inline distT="0" distB="0" distL="0" distR="0" wp14:anchorId="68388598" wp14:editId="5B6A0E74">
            <wp:extent cx="4119828" cy="379562"/>
            <wp:effectExtent l="0" t="0" r="0" b="1905"/>
            <wp:docPr id="204336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60709" name=""/>
                    <pic:cNvPicPr/>
                  </pic:nvPicPr>
                  <pic:blipFill>
                    <a:blip r:embed="rId54"/>
                    <a:stretch>
                      <a:fillRect/>
                    </a:stretch>
                  </pic:blipFill>
                  <pic:spPr>
                    <a:xfrm>
                      <a:off x="0" y="0"/>
                      <a:ext cx="4221939" cy="388970"/>
                    </a:xfrm>
                    <a:prstGeom prst="rect">
                      <a:avLst/>
                    </a:prstGeom>
                  </pic:spPr>
                </pic:pic>
              </a:graphicData>
            </a:graphic>
          </wp:inline>
        </w:drawing>
      </w:r>
    </w:p>
    <w:p w14:paraId="1A375FD5" w14:textId="2DEDBDFF" w:rsidR="00994E94" w:rsidRPr="00562656" w:rsidRDefault="008725FE" w:rsidP="00562656">
      <w:pPr>
        <w:rPr>
          <w:rFonts w:ascii="Arial" w:hAnsi="Arial" w:cs="Arial"/>
          <w:sz w:val="20"/>
          <w:szCs w:val="20"/>
        </w:rPr>
      </w:pPr>
      <w:r w:rsidRPr="00EB55C8">
        <w:rPr>
          <w:rFonts w:ascii="Arial" w:hAnsi="Arial" w:cs="Arial"/>
          <w:noProof/>
          <w:sz w:val="20"/>
          <w:szCs w:val="20"/>
        </w:rPr>
        <w:drawing>
          <wp:anchor distT="0" distB="0" distL="114300" distR="114300" simplePos="0" relativeHeight="251680768" behindDoc="0" locked="0" layoutInCell="1" allowOverlap="1" wp14:anchorId="496651CF" wp14:editId="3A0E5B2A">
            <wp:simplePos x="0" y="0"/>
            <wp:positionH relativeFrom="column">
              <wp:posOffset>0</wp:posOffset>
            </wp:positionH>
            <wp:positionV relativeFrom="paragraph">
              <wp:posOffset>37012</wp:posOffset>
            </wp:positionV>
            <wp:extent cx="3232883" cy="2990850"/>
            <wp:effectExtent l="0" t="0" r="5715" b="0"/>
            <wp:wrapSquare wrapText="bothSides"/>
            <wp:docPr id="847532325"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532325" name="Picture 1" descr="A graph with red dots&#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232883" cy="2990850"/>
                    </a:xfrm>
                    <a:prstGeom prst="rect">
                      <a:avLst/>
                    </a:prstGeom>
                  </pic:spPr>
                </pic:pic>
              </a:graphicData>
            </a:graphic>
          </wp:anchor>
        </w:drawing>
      </w:r>
      <w:r w:rsidR="007306BE" w:rsidRPr="00562656">
        <w:rPr>
          <w:rFonts w:ascii="Arial" w:hAnsi="Arial" w:cs="Arial"/>
          <w:sz w:val="20"/>
          <w:szCs w:val="20"/>
        </w:rPr>
        <w:br/>
      </w:r>
      <w:r w:rsidR="00FA3530">
        <w:rPr>
          <w:rFonts w:ascii="Arial" w:hAnsi="Arial" w:cs="Arial"/>
          <w:sz w:val="20"/>
          <w:szCs w:val="20"/>
        </w:rPr>
        <w:br/>
      </w:r>
      <w:r w:rsidR="00994E94" w:rsidRPr="00562656">
        <w:rPr>
          <w:rFonts w:ascii="Arial" w:hAnsi="Arial" w:cs="Arial"/>
          <w:sz w:val="20"/>
          <w:szCs w:val="20"/>
        </w:rPr>
        <w:t xml:space="preserve">This line chart shows the number of players and their assists averages. It can be concluded that </w:t>
      </w:r>
      <w:ins w:id="0" w:author="Usman Bashir" w:date="2023-10-10T16:40:00Z">
        <w:r w:rsidR="004149F5" w:rsidRPr="00562656">
          <w:rPr>
            <w:rFonts w:ascii="Arial" w:hAnsi="Arial" w:cs="Arial"/>
            <w:sz w:val="20"/>
            <w:szCs w:val="20"/>
          </w:rPr>
          <w:t xml:space="preserve">in this random sample, </w:t>
        </w:r>
      </w:ins>
      <w:r w:rsidR="00994E94" w:rsidRPr="00562656">
        <w:rPr>
          <w:rFonts w:ascii="Arial" w:hAnsi="Arial" w:cs="Arial"/>
          <w:sz w:val="20"/>
          <w:szCs w:val="20"/>
        </w:rPr>
        <w:t xml:space="preserve">7 assists are averaged by only 3 players only. </w:t>
      </w:r>
    </w:p>
    <w:p w14:paraId="731D1897" w14:textId="77777777" w:rsidR="00994E94" w:rsidRPr="00A8450C" w:rsidRDefault="00994E94" w:rsidP="007306BE">
      <w:pPr>
        <w:pStyle w:val="ListParagraph"/>
        <w:ind w:left="1350"/>
        <w:rPr>
          <w:rFonts w:ascii="Arial" w:hAnsi="Arial" w:cs="Arial"/>
          <w:sz w:val="20"/>
          <w:szCs w:val="20"/>
        </w:rPr>
      </w:pPr>
    </w:p>
    <w:p w14:paraId="0CC88CF1" w14:textId="149EB848" w:rsidR="00615C01" w:rsidRDefault="00994E94" w:rsidP="008725FE">
      <w:pPr>
        <w:pStyle w:val="ListParagraph"/>
        <w:ind w:left="1350"/>
        <w:rPr>
          <w:rFonts w:ascii="Arial" w:hAnsi="Arial" w:cs="Arial"/>
          <w:b/>
          <w:bCs/>
          <w:sz w:val="20"/>
          <w:szCs w:val="20"/>
          <w:u w:val="single"/>
        </w:rPr>
      </w:pPr>
      <w:r w:rsidRPr="00A8450C">
        <w:rPr>
          <w:rFonts w:ascii="Arial" w:hAnsi="Arial" w:cs="Arial"/>
          <w:sz w:val="20"/>
          <w:szCs w:val="20"/>
        </w:rPr>
        <w:t>Whereas more than 100 players average less than 1 assists.</w:t>
      </w:r>
      <w:r w:rsidR="007306BE" w:rsidRPr="00A8450C">
        <w:rPr>
          <w:rFonts w:ascii="Arial" w:hAnsi="Arial" w:cs="Arial"/>
          <w:sz w:val="20"/>
          <w:szCs w:val="20"/>
        </w:rPr>
        <w:br/>
      </w:r>
      <w:r w:rsidR="007306BE" w:rsidRPr="00A8450C">
        <w:rPr>
          <w:rFonts w:ascii="Arial" w:hAnsi="Arial" w:cs="Arial"/>
          <w:sz w:val="20"/>
          <w:szCs w:val="20"/>
        </w:rPr>
        <w:br/>
      </w:r>
    </w:p>
    <w:p w14:paraId="28105110" w14:textId="090B1473" w:rsidR="008725FE" w:rsidRDefault="008725FE" w:rsidP="008725FE">
      <w:pPr>
        <w:pStyle w:val="ListParagraph"/>
        <w:ind w:left="1350"/>
        <w:rPr>
          <w:rFonts w:ascii="Arial" w:hAnsi="Arial" w:cs="Arial"/>
          <w:b/>
          <w:bCs/>
          <w:sz w:val="20"/>
          <w:szCs w:val="20"/>
          <w:u w:val="single"/>
        </w:rPr>
      </w:pPr>
    </w:p>
    <w:p w14:paraId="091C42B1" w14:textId="1C373BA6" w:rsidR="008725FE" w:rsidRDefault="008725FE" w:rsidP="008725FE">
      <w:pPr>
        <w:pStyle w:val="ListParagraph"/>
        <w:ind w:left="1350"/>
        <w:rPr>
          <w:rFonts w:ascii="Arial" w:hAnsi="Arial" w:cs="Arial"/>
          <w:b/>
          <w:bCs/>
          <w:sz w:val="20"/>
          <w:szCs w:val="20"/>
          <w:u w:val="single"/>
        </w:rPr>
      </w:pPr>
    </w:p>
    <w:p w14:paraId="0DF7FD64" w14:textId="7DC08DA3" w:rsidR="008725FE" w:rsidRDefault="008725FE" w:rsidP="008725FE">
      <w:pPr>
        <w:pStyle w:val="ListParagraph"/>
        <w:ind w:left="1350"/>
        <w:rPr>
          <w:rFonts w:ascii="Arial" w:hAnsi="Arial" w:cs="Arial"/>
          <w:b/>
          <w:bCs/>
          <w:sz w:val="20"/>
          <w:szCs w:val="20"/>
          <w:u w:val="single"/>
        </w:rPr>
      </w:pPr>
    </w:p>
    <w:p w14:paraId="5F069BC7" w14:textId="1B92FAFC" w:rsidR="008725FE" w:rsidRDefault="008725FE" w:rsidP="008725FE">
      <w:pPr>
        <w:pStyle w:val="ListParagraph"/>
        <w:ind w:left="1350"/>
        <w:rPr>
          <w:rFonts w:ascii="Arial" w:hAnsi="Arial" w:cs="Arial"/>
          <w:b/>
          <w:bCs/>
          <w:sz w:val="20"/>
          <w:szCs w:val="20"/>
          <w:u w:val="single"/>
        </w:rPr>
      </w:pPr>
    </w:p>
    <w:p w14:paraId="70B35948" w14:textId="2B7500CA" w:rsidR="008725FE" w:rsidRDefault="008725FE" w:rsidP="008725FE">
      <w:pPr>
        <w:pStyle w:val="ListParagraph"/>
        <w:ind w:left="1350"/>
        <w:rPr>
          <w:rFonts w:ascii="Arial" w:hAnsi="Arial" w:cs="Arial"/>
          <w:b/>
          <w:bCs/>
          <w:sz w:val="20"/>
          <w:szCs w:val="20"/>
          <w:u w:val="single"/>
        </w:rPr>
      </w:pPr>
    </w:p>
    <w:p w14:paraId="42AC12EF" w14:textId="5E5F3496" w:rsidR="008725FE" w:rsidRDefault="008725FE" w:rsidP="008725FE">
      <w:pPr>
        <w:pStyle w:val="ListParagraph"/>
        <w:ind w:left="1350"/>
        <w:rPr>
          <w:rFonts w:ascii="Arial" w:hAnsi="Arial" w:cs="Arial"/>
          <w:b/>
          <w:bCs/>
          <w:sz w:val="20"/>
          <w:szCs w:val="20"/>
          <w:u w:val="single"/>
        </w:rPr>
      </w:pPr>
    </w:p>
    <w:p w14:paraId="05714F90" w14:textId="6705FE75" w:rsidR="008725FE" w:rsidRDefault="008725FE" w:rsidP="008725FE">
      <w:pPr>
        <w:pStyle w:val="ListParagraph"/>
        <w:ind w:left="1350"/>
        <w:rPr>
          <w:rFonts w:ascii="Arial" w:hAnsi="Arial" w:cs="Arial"/>
          <w:b/>
          <w:bCs/>
          <w:sz w:val="20"/>
          <w:szCs w:val="20"/>
          <w:u w:val="single"/>
        </w:rPr>
      </w:pPr>
    </w:p>
    <w:p w14:paraId="6BFFC2B7" w14:textId="4DDDDC1E" w:rsidR="008725FE" w:rsidRDefault="008725FE" w:rsidP="008725FE">
      <w:pPr>
        <w:pStyle w:val="ListParagraph"/>
        <w:ind w:left="1350"/>
        <w:rPr>
          <w:rFonts w:ascii="Arial" w:hAnsi="Arial" w:cs="Arial"/>
          <w:b/>
          <w:bCs/>
          <w:sz w:val="20"/>
          <w:szCs w:val="20"/>
          <w:u w:val="single"/>
        </w:rPr>
      </w:pPr>
    </w:p>
    <w:p w14:paraId="345E3CC9" w14:textId="77777777" w:rsidR="008725FE" w:rsidRDefault="008725FE" w:rsidP="008725FE">
      <w:pPr>
        <w:pStyle w:val="ListParagraph"/>
        <w:ind w:left="1350"/>
        <w:rPr>
          <w:rFonts w:ascii="Arial" w:hAnsi="Arial" w:cs="Arial"/>
          <w:b/>
          <w:bCs/>
          <w:sz w:val="20"/>
          <w:szCs w:val="20"/>
          <w:u w:val="single"/>
        </w:rPr>
      </w:pPr>
    </w:p>
    <w:p w14:paraId="6A28D7A9" w14:textId="7434FB8C" w:rsidR="00024A1A" w:rsidRPr="00D33827" w:rsidRDefault="00FA3530" w:rsidP="00024A1A">
      <w:pPr>
        <w:rPr>
          <w:rFonts w:ascii="Arial" w:hAnsi="Arial" w:cs="Arial"/>
          <w:b/>
          <w:bCs/>
          <w:u w:val="single"/>
        </w:rPr>
      </w:pPr>
      <w:r>
        <w:rPr>
          <w:rFonts w:ascii="Arial" w:hAnsi="Arial" w:cs="Arial"/>
          <w:b/>
          <w:bCs/>
          <w:u w:val="single"/>
        </w:rPr>
        <w:lastRenderedPageBreak/>
        <w:br/>
      </w:r>
      <w:r w:rsidR="00024A1A" w:rsidRPr="00D33827">
        <w:rPr>
          <w:rFonts w:ascii="Arial" w:hAnsi="Arial" w:cs="Arial"/>
          <w:b/>
          <w:bCs/>
          <w:u w:val="single"/>
        </w:rPr>
        <w:t>Part 3</w:t>
      </w:r>
    </w:p>
    <w:p w14:paraId="42941FAE" w14:textId="77777777" w:rsidR="00024A1A" w:rsidRPr="00D33827" w:rsidRDefault="00024A1A" w:rsidP="00024A1A">
      <w:pPr>
        <w:rPr>
          <w:rFonts w:ascii="Arial" w:hAnsi="Arial" w:cs="Arial"/>
        </w:rPr>
      </w:pPr>
    </w:p>
    <w:p w14:paraId="7F628D7B" w14:textId="5148A41A" w:rsidR="00024A1A" w:rsidRPr="00D33827" w:rsidRDefault="00024A1A" w:rsidP="00024A1A">
      <w:pPr>
        <w:rPr>
          <w:rFonts w:ascii="Arial" w:hAnsi="Arial" w:cs="Arial"/>
          <w:b/>
          <w:bCs/>
        </w:rPr>
      </w:pPr>
      <w:r w:rsidRPr="00D33827">
        <w:rPr>
          <w:rFonts w:ascii="Arial" w:hAnsi="Arial" w:cs="Arial"/>
          <w:b/>
          <w:bCs/>
        </w:rPr>
        <w:t xml:space="preserve">Q1. Write two paragraphs discussing </w:t>
      </w:r>
      <w:proofErr w:type="gramStart"/>
      <w:r w:rsidRPr="00D33827">
        <w:rPr>
          <w:rFonts w:ascii="Arial" w:hAnsi="Arial" w:cs="Arial"/>
          <w:b/>
          <w:bCs/>
        </w:rPr>
        <w:t>a number of</w:t>
      </w:r>
      <w:proofErr w:type="gramEnd"/>
      <w:r w:rsidRPr="00D33827">
        <w:rPr>
          <w:rFonts w:ascii="Arial" w:hAnsi="Arial" w:cs="Arial"/>
          <w:b/>
          <w:bCs/>
        </w:rPr>
        <w:t xml:space="preserve"> error detection and error repairing approaches. </w:t>
      </w:r>
    </w:p>
    <w:p w14:paraId="186A8C98" w14:textId="02CE125A" w:rsidR="00024A1A" w:rsidRPr="00D33827" w:rsidRDefault="00024A1A" w:rsidP="00024A1A">
      <w:pPr>
        <w:autoSpaceDE w:val="0"/>
        <w:autoSpaceDN w:val="0"/>
        <w:adjustRightInd w:val="0"/>
        <w:spacing w:line="276" w:lineRule="auto"/>
        <w:rPr>
          <w:rFonts w:ascii="Arial" w:hAnsi="Arial" w:cs="Arial"/>
          <w:lang w:val="en-GB"/>
        </w:rPr>
      </w:pPr>
      <w:r w:rsidRPr="00D33827">
        <w:rPr>
          <w:rFonts w:ascii="Arial" w:hAnsi="Arial" w:cs="Arial"/>
          <w:lang w:val="en-GB"/>
        </w:rPr>
        <w:t>Error detection is the pivotal initial step in the process of cleaning dirty data and improving data quality. It encompasses a series of critical decisions, beginning with the determination of what to detect, how to detect it, and where to carry out the detection, often utilizing the business intelligence layer (BI). Two significant error types are addressed in this context: first, integrity constraints (IC) and denial constraints (pertaining to data quality rules), and second, duplicates that violate these integrity constraints. An illustration of an integrity constraint involves imposing a minimum length requirement, such as 50 characters, for responses in a survey question, thereby preventing errors like excessively brief or empty responses. Conversely, a duplicate error might occur when qualitative data is manually entered into a system, inadvertently leading to the replication of certain data entries. The subsequent step involves determining the methodology for error detection, with two primary approaches: automation and human intervention. Automation entails the utilization of algorithms to detect violations, such as functional dependency breaches, while human involvement may be required for manually identifying duplicates. Lastly, the decision of where to detect errors arises, primarily occurring either in the source database or within the data processing pipeline. While most errors are identified at the source, others can only be detected further downstream in the data processing pipeline. For instance, constraints related to 'discounted partner sales' can only be enforced after aggregating partner types, product prices, and discount tiers (Chu et al, 2016).</w:t>
      </w:r>
    </w:p>
    <w:p w14:paraId="4AA06E99" w14:textId="77777777" w:rsidR="00024A1A" w:rsidRPr="00D33827" w:rsidRDefault="00024A1A" w:rsidP="00024A1A">
      <w:pPr>
        <w:autoSpaceDE w:val="0"/>
        <w:autoSpaceDN w:val="0"/>
        <w:adjustRightInd w:val="0"/>
        <w:spacing w:line="276" w:lineRule="auto"/>
        <w:rPr>
          <w:rFonts w:ascii="Arial" w:hAnsi="Arial" w:cs="Arial"/>
          <w:lang w:val="en-GB"/>
        </w:rPr>
      </w:pPr>
      <w:r w:rsidRPr="00D33827">
        <w:rPr>
          <w:rFonts w:ascii="Arial" w:hAnsi="Arial" w:cs="Arial"/>
          <w:lang w:val="en-GB"/>
        </w:rPr>
        <w:t>Error repairing is equally vital, as it entails taking corrective actions to ensure data accuracy and facilitate informed business decision-making. Error repair strategies involve three essential steps: determining what to repair, how to repair it, and where to implement the repair. When identifying the repair target, three distinct approaches are applied. First, some techniques rely on existing integrity constraints and solely update data to rectify errors. Second, they may place trust in the data itself while relaxing constraints. Third, both data and constraints may undergo modifications. Techniques that exclusively modify data are further categorized based on error types, often focusing on addressing a single type of data-based error at a time. The decision on how to repair data can be divided into two broad categories: fully automated methods and those dependent on human involvement. An example of an automated approach involves minimizing costs by reducing the disparity between the original and modified databases. Human-based approaches may involve verification, suggesting fixes, or training machine learning models to automate repair decisions. Finally, the consideration of where to repair data encompasses either making in-situ adjustments to the database or constructing models that elucidate appropriate repairs. While most techniques opt for in-situ database repair, some may result in database destruction. Model-based approaches involve these models responding to queries, such as sampling duplicates from a range of potential repairs (Chu et al, 2016).</w:t>
      </w:r>
    </w:p>
    <w:p w14:paraId="6B761A62" w14:textId="2EA1EBA0" w:rsidR="006E543B" w:rsidRPr="00D33827" w:rsidRDefault="006E543B">
      <w:pPr>
        <w:rPr>
          <w:rFonts w:ascii="Arial" w:hAnsi="Arial" w:cs="Arial"/>
          <w:b/>
          <w:bCs/>
        </w:rPr>
      </w:pPr>
    </w:p>
    <w:p w14:paraId="3648EA32" w14:textId="13EFA413" w:rsidR="00024A1A" w:rsidRPr="00D33827" w:rsidRDefault="00024A1A" w:rsidP="00A8450C">
      <w:pPr>
        <w:rPr>
          <w:rFonts w:ascii="Arial" w:hAnsi="Arial" w:cs="Arial"/>
          <w:b/>
          <w:bCs/>
        </w:rPr>
      </w:pPr>
      <w:r w:rsidRPr="00D33827">
        <w:rPr>
          <w:rFonts w:ascii="Arial" w:hAnsi="Arial" w:cs="Arial"/>
          <w:b/>
          <w:bCs/>
        </w:rPr>
        <w:t xml:space="preserve">Q2. Write two paragraphs about the need of data cleaning for machine learning approaches. You need to provide two references that you used. </w:t>
      </w:r>
    </w:p>
    <w:p w14:paraId="264D40FB" w14:textId="77777777" w:rsidR="00024A1A" w:rsidRPr="00D33827" w:rsidRDefault="00024A1A" w:rsidP="00024A1A">
      <w:pPr>
        <w:autoSpaceDE w:val="0"/>
        <w:autoSpaceDN w:val="0"/>
        <w:adjustRightInd w:val="0"/>
        <w:spacing w:afterLines="120" w:after="288" w:line="276" w:lineRule="auto"/>
        <w:rPr>
          <w:rFonts w:ascii="Arial" w:hAnsi="Arial" w:cs="Arial"/>
        </w:rPr>
      </w:pPr>
      <w:r w:rsidRPr="00D33827">
        <w:rPr>
          <w:rFonts w:ascii="Arial" w:hAnsi="Arial" w:cs="Arial"/>
        </w:rPr>
        <w:lastRenderedPageBreak/>
        <w:t>Data cleaning is a critical pre-processing step in the field of machine learning, essential for ensuring the accuracy and reliability of model predictions. Raw data collected from various sources often contain errors, inconsistencies, missing values, and outliers, which can significantly impact the performance of machine learning algorithms. A recent study emphasizes that “high-quality datasets are essential for developing machine learning models. For example, outliers in training dataset can cause instability or non-convergence in ensemble learning. Incomplete, inconsistent, and missing data can lead to drastic degradation in prediction” (Gudivada et al., 2017). As such, the presence of noisy, erroneous, or incomplete data can significantly compromise the performance of machine learning models. Data cleaning techniques are instrumental in addressing these issues by identifying and rectifying anomalies, inconsistencies, and missing values, ensuring that the underlying data is robust and reliable for modeling. This underlines the continued need for data cleaning as an indispensable step in the machine learning pipeline.</w:t>
      </w:r>
    </w:p>
    <w:p w14:paraId="4FE3CD2D" w14:textId="7D7123C4" w:rsidR="00024A1A" w:rsidRPr="00D33827" w:rsidRDefault="00024A1A" w:rsidP="00A8450C">
      <w:pPr>
        <w:autoSpaceDE w:val="0"/>
        <w:autoSpaceDN w:val="0"/>
        <w:adjustRightInd w:val="0"/>
        <w:spacing w:afterLines="120" w:after="288" w:line="276" w:lineRule="auto"/>
        <w:rPr>
          <w:rFonts w:ascii="Arial" w:hAnsi="Arial" w:cs="Arial"/>
        </w:rPr>
      </w:pPr>
      <w:r w:rsidRPr="00D33827">
        <w:rPr>
          <w:rFonts w:ascii="Arial" w:hAnsi="Arial" w:cs="Arial"/>
        </w:rPr>
        <w:t xml:space="preserve">Furthermore, data cleaning plays a crucial role in addressing ethical and fairness concerns in machine learning. Recent research by </w:t>
      </w:r>
      <w:proofErr w:type="spellStart"/>
      <w:r w:rsidRPr="00D33827">
        <w:rPr>
          <w:rFonts w:ascii="Arial" w:hAnsi="Arial" w:cs="Arial"/>
        </w:rPr>
        <w:t>Chouldechova</w:t>
      </w:r>
      <w:proofErr w:type="spellEnd"/>
      <w:r w:rsidRPr="00D33827">
        <w:rPr>
          <w:rFonts w:ascii="Arial" w:hAnsi="Arial" w:cs="Arial"/>
        </w:rPr>
        <w:t xml:space="preserve"> and Roth (2018) emphasizes the importance of ensuring that training data is thoroughly cleaned and curated to mitigate biases. For instance, in the medical field, biased data fed into machine learning models can lead to biased results and unreliable insights which can have adverse effects on patients, doctors and damage hospital reputation. Biased data can perpetuate and amplify societal inequalities when used to train machine learning models, resulting in unfair or discriminatory outcomes. Data cleaning techniques can help detect and rectify biases in the data, fostering more equitable and just machine learning approaches. In the context of evolving ethical considerations, data cleaning takes on added significance, not just as a technical necessity but </w:t>
      </w:r>
      <w:proofErr w:type="gramStart"/>
      <w:r w:rsidRPr="00D33827">
        <w:rPr>
          <w:rFonts w:ascii="Arial" w:hAnsi="Arial" w:cs="Arial"/>
        </w:rPr>
        <w:t>as a means to</w:t>
      </w:r>
      <w:proofErr w:type="gramEnd"/>
      <w:r w:rsidRPr="00D33827">
        <w:rPr>
          <w:rFonts w:ascii="Arial" w:hAnsi="Arial" w:cs="Arial"/>
        </w:rPr>
        <w:t xml:space="preserve"> uphold ethical standards in machine learning practices.</w:t>
      </w:r>
    </w:p>
    <w:p w14:paraId="714321F8" w14:textId="77777777" w:rsidR="00024A1A" w:rsidRPr="00D33827" w:rsidRDefault="00024A1A" w:rsidP="00024A1A">
      <w:pPr>
        <w:spacing w:line="276" w:lineRule="auto"/>
        <w:rPr>
          <w:rFonts w:ascii="Arial" w:hAnsi="Arial" w:cs="Arial"/>
          <w:b/>
          <w:bCs/>
          <w:u w:val="single"/>
        </w:rPr>
      </w:pPr>
      <w:r w:rsidRPr="00D33827">
        <w:rPr>
          <w:rFonts w:ascii="Arial" w:hAnsi="Arial" w:cs="Arial"/>
          <w:b/>
          <w:bCs/>
          <w:u w:val="single"/>
        </w:rPr>
        <w:t>References</w:t>
      </w:r>
    </w:p>
    <w:p w14:paraId="377B1324" w14:textId="77777777" w:rsidR="00024A1A" w:rsidRPr="00D33827" w:rsidRDefault="00024A1A" w:rsidP="00024A1A">
      <w:pPr>
        <w:pStyle w:val="ListParagraph"/>
        <w:numPr>
          <w:ilvl w:val="0"/>
          <w:numId w:val="7"/>
        </w:numPr>
        <w:spacing w:after="0" w:line="276" w:lineRule="auto"/>
        <w:rPr>
          <w:rFonts w:ascii="Arial" w:hAnsi="Arial" w:cs="Arial"/>
        </w:rPr>
      </w:pPr>
      <w:proofErr w:type="spellStart"/>
      <w:r w:rsidRPr="00D33827">
        <w:rPr>
          <w:rFonts w:ascii="Arial" w:hAnsi="Arial" w:cs="Arial"/>
        </w:rPr>
        <w:t>Chouldechova</w:t>
      </w:r>
      <w:proofErr w:type="spellEnd"/>
      <w:r w:rsidRPr="00D33827">
        <w:rPr>
          <w:rFonts w:ascii="Arial" w:hAnsi="Arial" w:cs="Arial"/>
        </w:rPr>
        <w:t xml:space="preserve">, A., &amp; Roth, A. (2020). A snapshot of the frontiers of fairness in machine learning. </w:t>
      </w:r>
      <w:r w:rsidRPr="00D33827">
        <w:rPr>
          <w:rFonts w:ascii="Arial" w:hAnsi="Arial" w:cs="Arial"/>
          <w:i/>
          <w:iCs/>
        </w:rPr>
        <w:t>Communications of the ACM</w:t>
      </w:r>
      <w:r w:rsidRPr="00D33827">
        <w:rPr>
          <w:rFonts w:ascii="Arial" w:hAnsi="Arial" w:cs="Arial"/>
        </w:rPr>
        <w:t xml:space="preserve">, </w:t>
      </w:r>
      <w:r w:rsidRPr="00D33827">
        <w:rPr>
          <w:rFonts w:ascii="Arial" w:hAnsi="Arial" w:cs="Arial"/>
          <w:i/>
          <w:iCs/>
        </w:rPr>
        <w:t>63</w:t>
      </w:r>
      <w:r w:rsidRPr="00D33827">
        <w:rPr>
          <w:rFonts w:ascii="Arial" w:hAnsi="Arial" w:cs="Arial"/>
        </w:rPr>
        <w:t xml:space="preserve">(5), 82–89. </w:t>
      </w:r>
      <w:hyperlink r:id="rId56" w:history="1">
        <w:r w:rsidRPr="00D33827">
          <w:rPr>
            <w:rFonts w:ascii="Arial" w:hAnsi="Arial" w:cs="Arial"/>
            <w:color w:val="0000FF"/>
            <w:u w:val="single"/>
          </w:rPr>
          <w:t>https://doi.org/10.1145/3376898</w:t>
        </w:r>
      </w:hyperlink>
    </w:p>
    <w:p w14:paraId="079A2339" w14:textId="77777777" w:rsidR="00024A1A" w:rsidRPr="00D33827" w:rsidRDefault="00024A1A" w:rsidP="00024A1A">
      <w:pPr>
        <w:pStyle w:val="ListParagraph"/>
        <w:numPr>
          <w:ilvl w:val="0"/>
          <w:numId w:val="7"/>
        </w:numPr>
        <w:spacing w:after="0" w:line="276" w:lineRule="auto"/>
        <w:rPr>
          <w:rFonts w:ascii="Arial" w:hAnsi="Arial" w:cs="Arial"/>
        </w:rPr>
      </w:pPr>
      <w:r w:rsidRPr="00D33827">
        <w:rPr>
          <w:rFonts w:ascii="Arial" w:hAnsi="Arial" w:cs="Arial"/>
        </w:rPr>
        <w:t xml:space="preserve">Chu, X., Ilyas, I. F., Krishnan, S., &amp; Wang, J. (2016). Data Cleaning: Overview and Emerging Challenges. </w:t>
      </w:r>
      <w:r w:rsidRPr="00D33827">
        <w:rPr>
          <w:rFonts w:ascii="Arial" w:hAnsi="Arial" w:cs="Arial"/>
          <w:i/>
          <w:iCs/>
        </w:rPr>
        <w:t>Proceedings of the 2016 International Conference on Management of Data</w:t>
      </w:r>
      <w:r w:rsidRPr="00D33827">
        <w:rPr>
          <w:rFonts w:ascii="Arial" w:hAnsi="Arial" w:cs="Arial"/>
        </w:rPr>
        <w:t xml:space="preserve">, 2201–2206. </w:t>
      </w:r>
      <w:hyperlink r:id="rId57" w:history="1">
        <w:r w:rsidRPr="00D33827">
          <w:rPr>
            <w:rStyle w:val="Hyperlink"/>
            <w:rFonts w:ascii="Arial" w:hAnsi="Arial" w:cs="Arial"/>
          </w:rPr>
          <w:t>https://doi.org/10.1145/2882903.2912574</w:t>
        </w:r>
      </w:hyperlink>
    </w:p>
    <w:p w14:paraId="3F45FEB3" w14:textId="77777777" w:rsidR="00024A1A" w:rsidRPr="00D33827" w:rsidRDefault="00024A1A" w:rsidP="00024A1A">
      <w:pPr>
        <w:pStyle w:val="ListParagraph"/>
        <w:numPr>
          <w:ilvl w:val="0"/>
          <w:numId w:val="7"/>
        </w:numPr>
        <w:spacing w:after="0" w:line="276" w:lineRule="auto"/>
        <w:rPr>
          <w:rFonts w:ascii="Arial" w:hAnsi="Arial" w:cs="Arial"/>
          <w:color w:val="000000" w:themeColor="text1"/>
          <w:shd w:val="clear" w:color="auto" w:fill="FFFFFF"/>
        </w:rPr>
      </w:pPr>
      <w:r w:rsidRPr="00D33827">
        <w:rPr>
          <w:rFonts w:ascii="Arial" w:hAnsi="Arial" w:cs="Arial"/>
          <w:color w:val="000000" w:themeColor="text1"/>
          <w:shd w:val="clear" w:color="auto" w:fill="FFFFFF"/>
        </w:rPr>
        <w:t>Gudivada, V., Apon, A., &amp; Ding, J. (2017). Data quality considerations for big data and machine learning: Going beyond data cleaning and transformations. </w:t>
      </w:r>
      <w:r w:rsidRPr="00D33827">
        <w:rPr>
          <w:rFonts w:ascii="Arial" w:hAnsi="Arial" w:cs="Arial"/>
          <w:i/>
          <w:iCs/>
          <w:color w:val="000000" w:themeColor="text1"/>
          <w:shd w:val="clear" w:color="auto" w:fill="FFFFFF"/>
        </w:rPr>
        <w:t>International Journal on Advances in Software</w:t>
      </w:r>
      <w:r w:rsidRPr="00D33827">
        <w:rPr>
          <w:rFonts w:ascii="Arial" w:hAnsi="Arial" w:cs="Arial"/>
          <w:color w:val="000000" w:themeColor="text1"/>
          <w:shd w:val="clear" w:color="auto" w:fill="FFFFFF"/>
        </w:rPr>
        <w:t>, </w:t>
      </w:r>
      <w:r w:rsidRPr="00D33827">
        <w:rPr>
          <w:rFonts w:ascii="Arial" w:hAnsi="Arial" w:cs="Arial"/>
          <w:i/>
          <w:iCs/>
          <w:color w:val="000000" w:themeColor="text1"/>
          <w:shd w:val="clear" w:color="auto" w:fill="FFFFFF"/>
        </w:rPr>
        <w:t>10</w:t>
      </w:r>
      <w:r w:rsidRPr="00D33827">
        <w:rPr>
          <w:rFonts w:ascii="Arial" w:hAnsi="Arial" w:cs="Arial"/>
          <w:color w:val="000000" w:themeColor="text1"/>
          <w:shd w:val="clear" w:color="auto" w:fill="FFFFFF"/>
        </w:rPr>
        <w:t>(1), 1-20.</w:t>
      </w:r>
    </w:p>
    <w:p w14:paraId="214302B5" w14:textId="54B7BF03" w:rsidR="007306BE" w:rsidRPr="00D33827" w:rsidRDefault="007306BE" w:rsidP="00A8450C">
      <w:pPr>
        <w:rPr>
          <w:rFonts w:ascii="Arial" w:hAnsi="Arial" w:cs="Arial"/>
        </w:rPr>
      </w:pPr>
    </w:p>
    <w:sectPr w:rsidR="007306BE" w:rsidRPr="00D33827" w:rsidSect="00696BEF">
      <w:footerReference w:type="even" r:id="rId58"/>
      <w:footerReference w:type="default" r:id="rId5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D81F7" w14:textId="77777777" w:rsidR="00C148CD" w:rsidRDefault="00C148CD" w:rsidP="00CD709F">
      <w:pPr>
        <w:spacing w:after="0" w:line="240" w:lineRule="auto"/>
      </w:pPr>
      <w:r>
        <w:separator/>
      </w:r>
    </w:p>
  </w:endnote>
  <w:endnote w:type="continuationSeparator" w:id="0">
    <w:p w14:paraId="384026C8" w14:textId="77777777" w:rsidR="00C148CD" w:rsidRDefault="00C148CD" w:rsidP="00CD7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96939"/>
      <w:docPartObj>
        <w:docPartGallery w:val="Page Numbers (Bottom of Page)"/>
        <w:docPartUnique/>
      </w:docPartObj>
    </w:sdtPr>
    <w:sdtContent>
      <w:p w14:paraId="3953781B" w14:textId="1D457105" w:rsidR="00CD709F" w:rsidRDefault="00CD709F" w:rsidP="001B04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7338B7" w14:textId="77777777" w:rsidR="00CD709F" w:rsidRDefault="00CD709F" w:rsidP="00A845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5758883"/>
      <w:docPartObj>
        <w:docPartGallery w:val="Page Numbers (Bottom of Page)"/>
        <w:docPartUnique/>
      </w:docPartObj>
    </w:sdtPr>
    <w:sdtContent>
      <w:p w14:paraId="65483FB9" w14:textId="54184A28" w:rsidR="00CD709F" w:rsidRDefault="00CD709F" w:rsidP="001B04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00F1C7" w14:textId="77777777" w:rsidR="00CD709F" w:rsidRDefault="00CD709F" w:rsidP="00A845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6FA2F" w14:textId="77777777" w:rsidR="00C148CD" w:rsidRDefault="00C148CD" w:rsidP="00CD709F">
      <w:pPr>
        <w:spacing w:after="0" w:line="240" w:lineRule="auto"/>
      </w:pPr>
      <w:r>
        <w:separator/>
      </w:r>
    </w:p>
  </w:footnote>
  <w:footnote w:type="continuationSeparator" w:id="0">
    <w:p w14:paraId="0F71E59D" w14:textId="77777777" w:rsidR="00C148CD" w:rsidRDefault="00C148CD" w:rsidP="00CD7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40374"/>
    <w:multiLevelType w:val="hybridMultilevel"/>
    <w:tmpl w:val="997A6712"/>
    <w:lvl w:ilvl="0" w:tplc="B740B3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E32C1"/>
    <w:multiLevelType w:val="hybridMultilevel"/>
    <w:tmpl w:val="F7FE694A"/>
    <w:lvl w:ilvl="0" w:tplc="04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31E73AF"/>
    <w:multiLevelType w:val="hybridMultilevel"/>
    <w:tmpl w:val="190A1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F54DD"/>
    <w:multiLevelType w:val="hybridMultilevel"/>
    <w:tmpl w:val="180A79E6"/>
    <w:lvl w:ilvl="0" w:tplc="03D2F95A">
      <w:start w:val="1"/>
      <w:numFmt w:val="decimal"/>
      <w:lvlText w:val="%1)"/>
      <w:lvlJc w:val="left"/>
      <w:pPr>
        <w:ind w:left="1350" w:hanging="360"/>
      </w:pPr>
      <w:rPr>
        <w:rFonts w:hint="default"/>
        <w:b/>
        <w:bCs/>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5D8330A2"/>
    <w:multiLevelType w:val="hybridMultilevel"/>
    <w:tmpl w:val="FD0C5012"/>
    <w:lvl w:ilvl="0" w:tplc="04090017">
      <w:start w:val="1"/>
      <w:numFmt w:val="lowerLetter"/>
      <w:lvlText w:val="%1)"/>
      <w:lvlJc w:val="left"/>
      <w:pPr>
        <w:ind w:left="117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9C1D36"/>
    <w:multiLevelType w:val="hybridMultilevel"/>
    <w:tmpl w:val="B63A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EC5F97"/>
    <w:multiLevelType w:val="hybridMultilevel"/>
    <w:tmpl w:val="74AA237E"/>
    <w:lvl w:ilvl="0" w:tplc="000627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792196">
    <w:abstractNumId w:val="6"/>
  </w:num>
  <w:num w:numId="2" w16cid:durableId="523594978">
    <w:abstractNumId w:val="0"/>
  </w:num>
  <w:num w:numId="3" w16cid:durableId="1119759429">
    <w:abstractNumId w:val="2"/>
  </w:num>
  <w:num w:numId="4" w16cid:durableId="154227277">
    <w:abstractNumId w:val="4"/>
  </w:num>
  <w:num w:numId="5" w16cid:durableId="308025460">
    <w:abstractNumId w:val="3"/>
  </w:num>
  <w:num w:numId="6" w16cid:durableId="1558129073">
    <w:abstractNumId w:val="1"/>
  </w:num>
  <w:num w:numId="7" w16cid:durableId="48735809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Bashir">
    <w15:presenceInfo w15:providerId="AD" w15:userId="S::mbash028@uottawa.ca::7906b62a-f126-4d10-956f-582a57f75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BF"/>
    <w:rsid w:val="00013760"/>
    <w:rsid w:val="00024A1A"/>
    <w:rsid w:val="00047783"/>
    <w:rsid w:val="00070A99"/>
    <w:rsid w:val="000811E9"/>
    <w:rsid w:val="000A0A20"/>
    <w:rsid w:val="000A23BF"/>
    <w:rsid w:val="000D3E5B"/>
    <w:rsid w:val="000D529C"/>
    <w:rsid w:val="000E0023"/>
    <w:rsid w:val="00116EE9"/>
    <w:rsid w:val="001653D9"/>
    <w:rsid w:val="00165C5A"/>
    <w:rsid w:val="00166367"/>
    <w:rsid w:val="001679FE"/>
    <w:rsid w:val="0018131A"/>
    <w:rsid w:val="00191FEF"/>
    <w:rsid w:val="001A41AB"/>
    <w:rsid w:val="001A7BCC"/>
    <w:rsid w:val="001D6490"/>
    <w:rsid w:val="0022187C"/>
    <w:rsid w:val="0022549A"/>
    <w:rsid w:val="00237A30"/>
    <w:rsid w:val="002632F8"/>
    <w:rsid w:val="00271E44"/>
    <w:rsid w:val="00273B6C"/>
    <w:rsid w:val="002A56AC"/>
    <w:rsid w:val="002C0C3B"/>
    <w:rsid w:val="002E2071"/>
    <w:rsid w:val="002E4BFB"/>
    <w:rsid w:val="002E4FA6"/>
    <w:rsid w:val="003308C6"/>
    <w:rsid w:val="00341B40"/>
    <w:rsid w:val="003465BE"/>
    <w:rsid w:val="00354395"/>
    <w:rsid w:val="00364CBE"/>
    <w:rsid w:val="0037649C"/>
    <w:rsid w:val="00392032"/>
    <w:rsid w:val="003D0064"/>
    <w:rsid w:val="003D0384"/>
    <w:rsid w:val="003D0D6C"/>
    <w:rsid w:val="003E5BDB"/>
    <w:rsid w:val="003F2C0F"/>
    <w:rsid w:val="004005FE"/>
    <w:rsid w:val="00406F9B"/>
    <w:rsid w:val="00413173"/>
    <w:rsid w:val="00414501"/>
    <w:rsid w:val="004149F5"/>
    <w:rsid w:val="00414C90"/>
    <w:rsid w:val="00422816"/>
    <w:rsid w:val="0044418B"/>
    <w:rsid w:val="00455192"/>
    <w:rsid w:val="004668BB"/>
    <w:rsid w:val="004775EF"/>
    <w:rsid w:val="00497E99"/>
    <w:rsid w:val="004A583F"/>
    <w:rsid w:val="004B40A2"/>
    <w:rsid w:val="004C35FA"/>
    <w:rsid w:val="004D0CBF"/>
    <w:rsid w:val="004F277A"/>
    <w:rsid w:val="0050286F"/>
    <w:rsid w:val="005266FF"/>
    <w:rsid w:val="00555B0C"/>
    <w:rsid w:val="00562656"/>
    <w:rsid w:val="00564876"/>
    <w:rsid w:val="00570BFE"/>
    <w:rsid w:val="0057495A"/>
    <w:rsid w:val="00576F49"/>
    <w:rsid w:val="005859C8"/>
    <w:rsid w:val="00586998"/>
    <w:rsid w:val="005874FC"/>
    <w:rsid w:val="00592BA7"/>
    <w:rsid w:val="00593B10"/>
    <w:rsid w:val="005E47E4"/>
    <w:rsid w:val="005F731F"/>
    <w:rsid w:val="005F7B94"/>
    <w:rsid w:val="005F7F96"/>
    <w:rsid w:val="00615C01"/>
    <w:rsid w:val="00670758"/>
    <w:rsid w:val="006871D4"/>
    <w:rsid w:val="0069035C"/>
    <w:rsid w:val="00696BEF"/>
    <w:rsid w:val="006E543B"/>
    <w:rsid w:val="00703C78"/>
    <w:rsid w:val="00703DB0"/>
    <w:rsid w:val="00706DFA"/>
    <w:rsid w:val="007306BE"/>
    <w:rsid w:val="0073657C"/>
    <w:rsid w:val="0075539D"/>
    <w:rsid w:val="0077476C"/>
    <w:rsid w:val="007E7E2A"/>
    <w:rsid w:val="00812AC7"/>
    <w:rsid w:val="00826481"/>
    <w:rsid w:val="00856D0A"/>
    <w:rsid w:val="00866EF6"/>
    <w:rsid w:val="00871EE9"/>
    <w:rsid w:val="008725FE"/>
    <w:rsid w:val="00873B0C"/>
    <w:rsid w:val="0087706E"/>
    <w:rsid w:val="00877F43"/>
    <w:rsid w:val="00883C6D"/>
    <w:rsid w:val="008859F8"/>
    <w:rsid w:val="00896543"/>
    <w:rsid w:val="008A3A4C"/>
    <w:rsid w:val="008B733E"/>
    <w:rsid w:val="008E4EA7"/>
    <w:rsid w:val="008E5158"/>
    <w:rsid w:val="008F0703"/>
    <w:rsid w:val="008F6E8F"/>
    <w:rsid w:val="00915E8E"/>
    <w:rsid w:val="00921C87"/>
    <w:rsid w:val="00927F28"/>
    <w:rsid w:val="009361F8"/>
    <w:rsid w:val="009468F8"/>
    <w:rsid w:val="00970DF8"/>
    <w:rsid w:val="00980334"/>
    <w:rsid w:val="00982E41"/>
    <w:rsid w:val="00992EBA"/>
    <w:rsid w:val="00994E94"/>
    <w:rsid w:val="009B5812"/>
    <w:rsid w:val="009C7DED"/>
    <w:rsid w:val="009D3022"/>
    <w:rsid w:val="00A251F7"/>
    <w:rsid w:val="00A65F1D"/>
    <w:rsid w:val="00A80B9B"/>
    <w:rsid w:val="00A81143"/>
    <w:rsid w:val="00A8330F"/>
    <w:rsid w:val="00A8450C"/>
    <w:rsid w:val="00AA5952"/>
    <w:rsid w:val="00AC1847"/>
    <w:rsid w:val="00AC5E5E"/>
    <w:rsid w:val="00AF1A71"/>
    <w:rsid w:val="00B21DE1"/>
    <w:rsid w:val="00B41743"/>
    <w:rsid w:val="00B520B9"/>
    <w:rsid w:val="00B807D4"/>
    <w:rsid w:val="00B8247C"/>
    <w:rsid w:val="00B93DFA"/>
    <w:rsid w:val="00BA3D2F"/>
    <w:rsid w:val="00BA7C0D"/>
    <w:rsid w:val="00BB3661"/>
    <w:rsid w:val="00BC219C"/>
    <w:rsid w:val="00BE416F"/>
    <w:rsid w:val="00C148CD"/>
    <w:rsid w:val="00C42C72"/>
    <w:rsid w:val="00C47E78"/>
    <w:rsid w:val="00C86E6D"/>
    <w:rsid w:val="00C911CA"/>
    <w:rsid w:val="00CD4618"/>
    <w:rsid w:val="00CD709F"/>
    <w:rsid w:val="00D01FF6"/>
    <w:rsid w:val="00D053BC"/>
    <w:rsid w:val="00D079F0"/>
    <w:rsid w:val="00D33827"/>
    <w:rsid w:val="00D61F23"/>
    <w:rsid w:val="00D87ABB"/>
    <w:rsid w:val="00D92D4B"/>
    <w:rsid w:val="00DA2BF1"/>
    <w:rsid w:val="00DA4720"/>
    <w:rsid w:val="00DB23FA"/>
    <w:rsid w:val="00DC2C91"/>
    <w:rsid w:val="00E01283"/>
    <w:rsid w:val="00E16061"/>
    <w:rsid w:val="00E32F1F"/>
    <w:rsid w:val="00E3749B"/>
    <w:rsid w:val="00E75261"/>
    <w:rsid w:val="00E87E71"/>
    <w:rsid w:val="00E93047"/>
    <w:rsid w:val="00E936D2"/>
    <w:rsid w:val="00EA075F"/>
    <w:rsid w:val="00EA27C8"/>
    <w:rsid w:val="00EA2EEC"/>
    <w:rsid w:val="00EB238C"/>
    <w:rsid w:val="00EB2541"/>
    <w:rsid w:val="00EB55C8"/>
    <w:rsid w:val="00EB67DD"/>
    <w:rsid w:val="00EE5677"/>
    <w:rsid w:val="00F26973"/>
    <w:rsid w:val="00F644E5"/>
    <w:rsid w:val="00F65751"/>
    <w:rsid w:val="00F77A37"/>
    <w:rsid w:val="00F800AC"/>
    <w:rsid w:val="00F86C55"/>
    <w:rsid w:val="00F92C21"/>
    <w:rsid w:val="00FA3530"/>
    <w:rsid w:val="00FA61E9"/>
    <w:rsid w:val="00FA70F7"/>
    <w:rsid w:val="00FB15E8"/>
    <w:rsid w:val="00FB6FB5"/>
    <w:rsid w:val="00FE0F66"/>
    <w:rsid w:val="00FF01FD"/>
    <w:rsid w:val="00FF0FB6"/>
    <w:rsid w:val="00FF28F8"/>
    <w:rsid w:val="2AE544C5"/>
    <w:rsid w:val="424544A9"/>
    <w:rsid w:val="47C8B0C0"/>
    <w:rsid w:val="736A3823"/>
    <w:rsid w:val="770A1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2B6B"/>
  <w15:chartTrackingRefBased/>
  <w15:docId w15:val="{4F67EBD5-7814-437F-B597-1A22642A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3BF"/>
    <w:pPr>
      <w:ind w:left="720"/>
      <w:contextualSpacing/>
    </w:pPr>
  </w:style>
  <w:style w:type="paragraph" w:styleId="HTMLPreformatted">
    <w:name w:val="HTML Preformatted"/>
    <w:basedOn w:val="Normal"/>
    <w:link w:val="HTMLPreformattedChar"/>
    <w:uiPriority w:val="99"/>
    <w:semiHidden/>
    <w:unhideWhenUsed/>
    <w:rsid w:val="00585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59C8"/>
    <w:rPr>
      <w:rFonts w:ascii="Courier New" w:eastAsia="Times New Roman" w:hAnsi="Courier New" w:cs="Courier New"/>
      <w:kern w:val="0"/>
      <w:sz w:val="20"/>
      <w:szCs w:val="20"/>
      <w14:ligatures w14:val="none"/>
    </w:rPr>
  </w:style>
  <w:style w:type="character" w:customStyle="1" w:styleId="gmpcvxdbeac">
    <w:name w:val="gmpcvxdbeac"/>
    <w:basedOn w:val="DefaultParagraphFont"/>
    <w:rsid w:val="005859C8"/>
  </w:style>
  <w:style w:type="table" w:styleId="TableGrid">
    <w:name w:val="Table Grid"/>
    <w:basedOn w:val="TableNormal"/>
    <w:uiPriority w:val="39"/>
    <w:rsid w:val="00400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64876"/>
    <w:pPr>
      <w:spacing w:after="200" w:line="240" w:lineRule="auto"/>
    </w:pPr>
    <w:rPr>
      <w:i/>
      <w:iCs/>
      <w:color w:val="44546A" w:themeColor="text2"/>
      <w:sz w:val="18"/>
      <w:szCs w:val="18"/>
    </w:rPr>
  </w:style>
  <w:style w:type="paragraph" w:styleId="Revision">
    <w:name w:val="Revision"/>
    <w:hidden/>
    <w:uiPriority w:val="99"/>
    <w:semiHidden/>
    <w:rsid w:val="008A3A4C"/>
    <w:pPr>
      <w:spacing w:after="0" w:line="240" w:lineRule="auto"/>
    </w:pPr>
  </w:style>
  <w:style w:type="character" w:styleId="CommentReference">
    <w:name w:val="annotation reference"/>
    <w:basedOn w:val="DefaultParagraphFont"/>
    <w:uiPriority w:val="99"/>
    <w:semiHidden/>
    <w:unhideWhenUsed/>
    <w:rsid w:val="00F65751"/>
    <w:rPr>
      <w:sz w:val="16"/>
      <w:szCs w:val="16"/>
    </w:rPr>
  </w:style>
  <w:style w:type="paragraph" w:styleId="CommentText">
    <w:name w:val="annotation text"/>
    <w:basedOn w:val="Normal"/>
    <w:link w:val="CommentTextChar"/>
    <w:uiPriority w:val="99"/>
    <w:unhideWhenUsed/>
    <w:rsid w:val="00F65751"/>
    <w:pPr>
      <w:spacing w:line="240" w:lineRule="auto"/>
    </w:pPr>
    <w:rPr>
      <w:sz w:val="20"/>
      <w:szCs w:val="20"/>
    </w:rPr>
  </w:style>
  <w:style w:type="character" w:customStyle="1" w:styleId="CommentTextChar">
    <w:name w:val="Comment Text Char"/>
    <w:basedOn w:val="DefaultParagraphFont"/>
    <w:link w:val="CommentText"/>
    <w:uiPriority w:val="99"/>
    <w:rsid w:val="00F65751"/>
    <w:rPr>
      <w:sz w:val="20"/>
      <w:szCs w:val="20"/>
    </w:rPr>
  </w:style>
  <w:style w:type="paragraph" w:styleId="CommentSubject">
    <w:name w:val="annotation subject"/>
    <w:basedOn w:val="CommentText"/>
    <w:next w:val="CommentText"/>
    <w:link w:val="CommentSubjectChar"/>
    <w:uiPriority w:val="99"/>
    <w:semiHidden/>
    <w:unhideWhenUsed/>
    <w:rsid w:val="00F65751"/>
    <w:rPr>
      <w:b/>
      <w:bCs/>
    </w:rPr>
  </w:style>
  <w:style w:type="character" w:customStyle="1" w:styleId="CommentSubjectChar">
    <w:name w:val="Comment Subject Char"/>
    <w:basedOn w:val="CommentTextChar"/>
    <w:link w:val="CommentSubject"/>
    <w:uiPriority w:val="99"/>
    <w:semiHidden/>
    <w:rsid w:val="00F65751"/>
    <w:rPr>
      <w:b/>
      <w:bCs/>
      <w:sz w:val="20"/>
      <w:szCs w:val="20"/>
    </w:rPr>
  </w:style>
  <w:style w:type="paragraph" w:styleId="Footer">
    <w:name w:val="footer"/>
    <w:basedOn w:val="Normal"/>
    <w:link w:val="FooterChar"/>
    <w:uiPriority w:val="99"/>
    <w:unhideWhenUsed/>
    <w:rsid w:val="00CD7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709F"/>
  </w:style>
  <w:style w:type="character" w:styleId="PageNumber">
    <w:name w:val="page number"/>
    <w:basedOn w:val="DefaultParagraphFont"/>
    <w:uiPriority w:val="99"/>
    <w:semiHidden/>
    <w:unhideWhenUsed/>
    <w:rsid w:val="00CD709F"/>
  </w:style>
  <w:style w:type="character" w:styleId="Hyperlink">
    <w:name w:val="Hyperlink"/>
    <w:basedOn w:val="DefaultParagraphFont"/>
    <w:uiPriority w:val="99"/>
    <w:semiHidden/>
    <w:unhideWhenUsed/>
    <w:rsid w:val="00024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701078">
      <w:bodyDiv w:val="1"/>
      <w:marLeft w:val="0"/>
      <w:marRight w:val="0"/>
      <w:marTop w:val="0"/>
      <w:marBottom w:val="0"/>
      <w:divBdr>
        <w:top w:val="none" w:sz="0" w:space="0" w:color="auto"/>
        <w:left w:val="none" w:sz="0" w:space="0" w:color="auto"/>
        <w:bottom w:val="none" w:sz="0" w:space="0" w:color="auto"/>
        <w:right w:val="none" w:sz="0" w:space="0" w:color="auto"/>
      </w:divBdr>
      <w:divsChild>
        <w:div w:id="1772387442">
          <w:marLeft w:val="0"/>
          <w:marRight w:val="0"/>
          <w:marTop w:val="0"/>
          <w:marBottom w:val="0"/>
          <w:divBdr>
            <w:top w:val="none" w:sz="0" w:space="0" w:color="auto"/>
            <w:left w:val="none" w:sz="0" w:space="0" w:color="auto"/>
            <w:bottom w:val="none" w:sz="0" w:space="0" w:color="auto"/>
            <w:right w:val="none" w:sz="0" w:space="0" w:color="auto"/>
          </w:divBdr>
          <w:divsChild>
            <w:div w:id="886913384">
              <w:marLeft w:val="0"/>
              <w:marRight w:val="0"/>
              <w:marTop w:val="0"/>
              <w:marBottom w:val="0"/>
              <w:divBdr>
                <w:top w:val="none" w:sz="0" w:space="0" w:color="auto"/>
                <w:left w:val="none" w:sz="0" w:space="0" w:color="auto"/>
                <w:bottom w:val="none" w:sz="0" w:space="0" w:color="auto"/>
                <w:right w:val="none" w:sz="0" w:space="0" w:color="auto"/>
              </w:divBdr>
              <w:divsChild>
                <w:div w:id="657459034">
                  <w:marLeft w:val="0"/>
                  <w:marRight w:val="0"/>
                  <w:marTop w:val="0"/>
                  <w:marBottom w:val="0"/>
                  <w:divBdr>
                    <w:top w:val="none" w:sz="0" w:space="0" w:color="auto"/>
                    <w:left w:val="none" w:sz="0" w:space="0" w:color="auto"/>
                    <w:bottom w:val="none" w:sz="0" w:space="0" w:color="auto"/>
                    <w:right w:val="none" w:sz="0" w:space="0" w:color="auto"/>
                  </w:divBdr>
                  <w:divsChild>
                    <w:div w:id="1985427991">
                      <w:marLeft w:val="0"/>
                      <w:marRight w:val="0"/>
                      <w:marTop w:val="0"/>
                      <w:marBottom w:val="0"/>
                      <w:divBdr>
                        <w:top w:val="none" w:sz="0" w:space="0" w:color="auto"/>
                        <w:left w:val="none" w:sz="0" w:space="0" w:color="auto"/>
                        <w:bottom w:val="none" w:sz="0" w:space="0" w:color="auto"/>
                        <w:right w:val="none" w:sz="0" w:space="0" w:color="auto"/>
                      </w:divBdr>
                    </w:div>
                  </w:divsChild>
                </w:div>
                <w:div w:id="1746800791">
                  <w:marLeft w:val="0"/>
                  <w:marRight w:val="0"/>
                  <w:marTop w:val="0"/>
                  <w:marBottom w:val="0"/>
                  <w:divBdr>
                    <w:top w:val="none" w:sz="0" w:space="0" w:color="auto"/>
                    <w:left w:val="none" w:sz="0" w:space="0" w:color="auto"/>
                    <w:bottom w:val="none" w:sz="0" w:space="0" w:color="auto"/>
                    <w:right w:val="none" w:sz="0" w:space="0" w:color="auto"/>
                  </w:divBdr>
                  <w:divsChild>
                    <w:div w:id="561402268">
                      <w:marLeft w:val="0"/>
                      <w:marRight w:val="0"/>
                      <w:marTop w:val="0"/>
                      <w:marBottom w:val="0"/>
                      <w:divBdr>
                        <w:top w:val="none" w:sz="0" w:space="0" w:color="auto"/>
                        <w:left w:val="none" w:sz="0" w:space="0" w:color="auto"/>
                        <w:bottom w:val="none" w:sz="0" w:space="0" w:color="auto"/>
                        <w:right w:val="none" w:sz="0" w:space="0" w:color="auto"/>
                      </w:divBdr>
                    </w:div>
                  </w:divsChild>
                </w:div>
                <w:div w:id="2005088227">
                  <w:marLeft w:val="0"/>
                  <w:marRight w:val="0"/>
                  <w:marTop w:val="0"/>
                  <w:marBottom w:val="0"/>
                  <w:divBdr>
                    <w:top w:val="none" w:sz="0" w:space="0" w:color="auto"/>
                    <w:left w:val="none" w:sz="0" w:space="0" w:color="auto"/>
                    <w:bottom w:val="none" w:sz="0" w:space="0" w:color="auto"/>
                    <w:right w:val="none" w:sz="0" w:space="0" w:color="auto"/>
                  </w:divBdr>
                  <w:divsChild>
                    <w:div w:id="67004196">
                      <w:marLeft w:val="0"/>
                      <w:marRight w:val="0"/>
                      <w:marTop w:val="0"/>
                      <w:marBottom w:val="0"/>
                      <w:divBdr>
                        <w:top w:val="none" w:sz="0" w:space="0" w:color="auto"/>
                        <w:left w:val="none" w:sz="0" w:space="0" w:color="auto"/>
                        <w:bottom w:val="none" w:sz="0" w:space="0" w:color="auto"/>
                        <w:right w:val="none" w:sz="0" w:space="0" w:color="auto"/>
                      </w:divBdr>
                    </w:div>
                  </w:divsChild>
                </w:div>
                <w:div w:id="650062429">
                  <w:marLeft w:val="0"/>
                  <w:marRight w:val="0"/>
                  <w:marTop w:val="0"/>
                  <w:marBottom w:val="0"/>
                  <w:divBdr>
                    <w:top w:val="none" w:sz="0" w:space="0" w:color="auto"/>
                    <w:left w:val="none" w:sz="0" w:space="0" w:color="auto"/>
                    <w:bottom w:val="none" w:sz="0" w:space="0" w:color="auto"/>
                    <w:right w:val="none" w:sz="0" w:space="0" w:color="auto"/>
                  </w:divBdr>
                  <w:divsChild>
                    <w:div w:id="166334299">
                      <w:marLeft w:val="0"/>
                      <w:marRight w:val="0"/>
                      <w:marTop w:val="0"/>
                      <w:marBottom w:val="0"/>
                      <w:divBdr>
                        <w:top w:val="none" w:sz="0" w:space="0" w:color="auto"/>
                        <w:left w:val="none" w:sz="0" w:space="0" w:color="auto"/>
                        <w:bottom w:val="none" w:sz="0" w:space="0" w:color="auto"/>
                        <w:right w:val="none" w:sz="0" w:space="0" w:color="auto"/>
                      </w:divBdr>
                    </w:div>
                  </w:divsChild>
                </w:div>
                <w:div w:id="660934255">
                  <w:marLeft w:val="0"/>
                  <w:marRight w:val="0"/>
                  <w:marTop w:val="0"/>
                  <w:marBottom w:val="0"/>
                  <w:divBdr>
                    <w:top w:val="none" w:sz="0" w:space="0" w:color="auto"/>
                    <w:left w:val="none" w:sz="0" w:space="0" w:color="auto"/>
                    <w:bottom w:val="none" w:sz="0" w:space="0" w:color="auto"/>
                    <w:right w:val="none" w:sz="0" w:space="0" w:color="auto"/>
                  </w:divBdr>
                  <w:divsChild>
                    <w:div w:id="12260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oter" Target="footer1.xm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hyperlink" Target="https://doi.org/10.1145/3376898" TargetMode="Externa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yperlink" Target="https://doi.org/10.1145/2882903.2912574"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14</Pages>
  <Words>2445</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Bashir</dc:creator>
  <cp:keywords/>
  <dc:description/>
  <cp:lastModifiedBy>Manjula Vaz</cp:lastModifiedBy>
  <cp:revision>108</cp:revision>
  <dcterms:created xsi:type="dcterms:W3CDTF">2023-10-10T04:12:00Z</dcterms:created>
  <dcterms:modified xsi:type="dcterms:W3CDTF">2023-10-11T15:25:00Z</dcterms:modified>
</cp:coreProperties>
</file>